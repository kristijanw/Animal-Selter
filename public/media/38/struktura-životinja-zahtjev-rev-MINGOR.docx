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926D0" w14:textId="64D18FE7" w:rsidR="00B65150" w:rsidRDefault="00B65150">
      <w:pPr>
        <w:rPr>
          <w:b/>
          <w:bCs/>
        </w:rPr>
      </w:pPr>
      <w:r>
        <w:rPr>
          <w:b/>
          <w:bCs/>
        </w:rPr>
        <w:t>ZAHTJEV ZA NADOKNADU SREDSTAVA</w:t>
      </w:r>
    </w:p>
    <w:p w14:paraId="12286788" w14:textId="5A8268D7" w:rsidR="00FA6A03" w:rsidRDefault="00FA6A03">
      <w:r>
        <w:rPr>
          <w:highlight w:val="yellow"/>
        </w:rPr>
        <w:t>Z</w:t>
      </w:r>
      <w:r w:rsidRPr="00FA6A03">
        <w:rPr>
          <w:highlight w:val="yellow"/>
        </w:rPr>
        <w:t xml:space="preserve">ahtjev se </w:t>
      </w:r>
      <w:r w:rsidR="00D44186">
        <w:rPr>
          <w:highlight w:val="yellow"/>
        </w:rPr>
        <w:t xml:space="preserve">dakle </w:t>
      </w:r>
      <w:r w:rsidRPr="00FA6A03">
        <w:rPr>
          <w:highlight w:val="yellow"/>
        </w:rPr>
        <w:t xml:space="preserve">na kraju printa, </w:t>
      </w:r>
      <w:proofErr w:type="spellStart"/>
      <w:r w:rsidRPr="00FA6A03">
        <w:rPr>
          <w:highlight w:val="yellow"/>
        </w:rPr>
        <w:t>pečatira</w:t>
      </w:r>
      <w:proofErr w:type="spellEnd"/>
      <w:r w:rsidRPr="00FA6A03">
        <w:rPr>
          <w:highlight w:val="yellow"/>
        </w:rPr>
        <w:t>, potpisuje i šalje</w:t>
      </w:r>
      <w:r w:rsidR="00D44186">
        <w:rPr>
          <w:highlight w:val="yellow"/>
        </w:rPr>
        <w:t>. Inače,</w:t>
      </w:r>
      <w:r w:rsidRPr="00FA6A03">
        <w:rPr>
          <w:highlight w:val="yellow"/>
        </w:rPr>
        <w:t xml:space="preserve"> možemo </w:t>
      </w:r>
      <w:r w:rsidR="00D44186">
        <w:rPr>
          <w:highlight w:val="yellow"/>
        </w:rPr>
        <w:t xml:space="preserve">ga i </w:t>
      </w:r>
      <w:r w:rsidRPr="00FA6A03">
        <w:rPr>
          <w:highlight w:val="yellow"/>
        </w:rPr>
        <w:t xml:space="preserve">direktno poslati na odabranu mail adresu </w:t>
      </w:r>
      <w:proofErr w:type="spellStart"/>
      <w:r w:rsidR="00D44186">
        <w:rPr>
          <w:highlight w:val="yellow"/>
        </w:rPr>
        <w:t>admina</w:t>
      </w:r>
      <w:proofErr w:type="spellEnd"/>
      <w:r w:rsidR="00D44186">
        <w:rPr>
          <w:highlight w:val="yellow"/>
        </w:rPr>
        <w:t xml:space="preserve"> </w:t>
      </w:r>
      <w:r w:rsidRPr="00FA6A03">
        <w:rPr>
          <w:highlight w:val="yellow"/>
        </w:rPr>
        <w:t xml:space="preserve">ili ga </w:t>
      </w:r>
      <w:proofErr w:type="spellStart"/>
      <w:r w:rsidRPr="00FA6A03">
        <w:rPr>
          <w:highlight w:val="yellow"/>
        </w:rPr>
        <w:t>admin</w:t>
      </w:r>
      <w:proofErr w:type="spellEnd"/>
      <w:r w:rsidRPr="00FA6A03">
        <w:rPr>
          <w:highlight w:val="yellow"/>
        </w:rPr>
        <w:t xml:space="preserve"> </w:t>
      </w:r>
      <w:r w:rsidR="00D44186">
        <w:rPr>
          <w:highlight w:val="yellow"/>
        </w:rPr>
        <w:t>može</w:t>
      </w:r>
      <w:r w:rsidRPr="00FA6A03">
        <w:rPr>
          <w:highlight w:val="yellow"/>
        </w:rPr>
        <w:t xml:space="preserve"> preuzeti iz </w:t>
      </w:r>
      <w:proofErr w:type="spellStart"/>
      <w:r w:rsidRPr="00FA6A03">
        <w:rPr>
          <w:highlight w:val="yellow"/>
        </w:rPr>
        <w:t>backenda</w:t>
      </w:r>
      <w:proofErr w:type="spellEnd"/>
      <w:r w:rsidRPr="00FA6A03">
        <w:rPr>
          <w:highlight w:val="yellow"/>
        </w:rPr>
        <w:t xml:space="preserve"> aplikacije</w:t>
      </w:r>
      <w:r w:rsidR="00D44186">
        <w:rPr>
          <w:highlight w:val="yellow"/>
        </w:rPr>
        <w:t>…</w:t>
      </w:r>
    </w:p>
    <w:p w14:paraId="57FCF66B" w14:textId="2A258880" w:rsidR="00EC79A5" w:rsidRPr="002807E9" w:rsidRDefault="00EC79A5">
      <w:pPr>
        <w:rPr>
          <w:i/>
          <w:color w:val="7030A0"/>
        </w:rPr>
      </w:pPr>
      <w:r w:rsidRPr="002807E9">
        <w:rPr>
          <w:i/>
          <w:color w:val="7030A0"/>
        </w:rPr>
        <w:t>Na kraju svakog izvje</w:t>
      </w:r>
      <w:r w:rsidR="002807E9" w:rsidRPr="002807E9">
        <w:rPr>
          <w:i/>
          <w:color w:val="7030A0"/>
        </w:rPr>
        <w:t>štajnog razdoblja/kvartala:</w:t>
      </w:r>
    </w:p>
    <w:p w14:paraId="7CF25F7A" w14:textId="664EAB1D" w:rsidR="002807E9" w:rsidRPr="002807E9" w:rsidRDefault="002807E9">
      <w:pPr>
        <w:rPr>
          <w:i/>
          <w:color w:val="7030A0"/>
        </w:rPr>
      </w:pPr>
      <w:r w:rsidRPr="002807E9">
        <w:rPr>
          <w:i/>
          <w:color w:val="7030A0"/>
        </w:rPr>
        <w:t>1. siječnja – 31. ožujka = I. kvartal</w:t>
      </w:r>
    </w:p>
    <w:p w14:paraId="73077304" w14:textId="2B81B1E8" w:rsidR="002807E9" w:rsidRPr="002807E9" w:rsidRDefault="002807E9">
      <w:pPr>
        <w:rPr>
          <w:i/>
          <w:color w:val="7030A0"/>
        </w:rPr>
      </w:pPr>
      <w:r w:rsidRPr="002807E9">
        <w:rPr>
          <w:i/>
          <w:color w:val="7030A0"/>
        </w:rPr>
        <w:t>1. travnja – 30. lipnja =  II. kvartal</w:t>
      </w:r>
    </w:p>
    <w:p w14:paraId="2992DC70" w14:textId="406DFC7D" w:rsidR="002807E9" w:rsidRPr="002807E9" w:rsidRDefault="002807E9">
      <w:pPr>
        <w:rPr>
          <w:i/>
          <w:color w:val="7030A0"/>
        </w:rPr>
      </w:pPr>
      <w:r w:rsidRPr="002807E9">
        <w:rPr>
          <w:i/>
          <w:color w:val="7030A0"/>
        </w:rPr>
        <w:t>1. srpnja – 30. rujna = III. kvartal</w:t>
      </w:r>
    </w:p>
    <w:p w14:paraId="567C1DF4" w14:textId="18C6CE89" w:rsidR="002807E9" w:rsidRPr="002807E9" w:rsidRDefault="002807E9">
      <w:pPr>
        <w:rPr>
          <w:i/>
          <w:color w:val="7030A0"/>
        </w:rPr>
      </w:pPr>
      <w:r w:rsidRPr="002807E9">
        <w:rPr>
          <w:i/>
          <w:color w:val="7030A0"/>
        </w:rPr>
        <w:t>1. listopada – 31. prosinca = IV. kvartal</w:t>
      </w:r>
    </w:p>
    <w:p w14:paraId="19AE3178" w14:textId="058091B7" w:rsidR="002807E9" w:rsidRPr="002807E9" w:rsidRDefault="002807E9">
      <w:pPr>
        <w:rPr>
          <w:i/>
          <w:color w:val="7030A0"/>
        </w:rPr>
      </w:pPr>
      <w:r w:rsidRPr="002807E9">
        <w:rPr>
          <w:i/>
          <w:color w:val="7030A0"/>
        </w:rPr>
        <w:t>Najkasnije 10 dana od zadnjeg datuma tog kvartala, svako oporavilište treba automatski generirati tablice za strogo zaštićene jedinke, zaplijenjene jedinke i jedinke invazivnih vrsta koje su bile u oporavilištu u tom razdoblju, a uz to aplikacija automatski popunjava i obrazac ZNS-a za taj kvartal. ZNS i tablice bi trebale ostati pohranjene negdje u aplikaciji na  mjestu namijenjenom za nadoknadu sredstava (može u matičnim podacima i tako za svako oporavilište), pa kada oporavilište to napravi, tada svi koji</w:t>
      </w:r>
      <w:r w:rsidR="002D6AAC">
        <w:rPr>
          <w:i/>
          <w:color w:val="7030A0"/>
        </w:rPr>
        <w:t xml:space="preserve"> imaju status </w:t>
      </w:r>
      <w:proofErr w:type="spellStart"/>
      <w:r w:rsidRPr="002807E9">
        <w:rPr>
          <w:i/>
          <w:color w:val="7030A0"/>
        </w:rPr>
        <w:t>admin</w:t>
      </w:r>
      <w:r w:rsidR="002D6AAC">
        <w:rPr>
          <w:i/>
          <w:color w:val="7030A0"/>
        </w:rPr>
        <w:t>a</w:t>
      </w:r>
      <w:proofErr w:type="spellEnd"/>
      <w:r w:rsidR="002D6AAC">
        <w:rPr>
          <w:i/>
          <w:color w:val="7030A0"/>
        </w:rPr>
        <w:t>,</w:t>
      </w:r>
      <w:r w:rsidRPr="002807E9">
        <w:rPr>
          <w:i/>
          <w:color w:val="7030A0"/>
        </w:rPr>
        <w:t xml:space="preserve"> trebaju zaprimiti e-mail u kojem ga se o generiranju </w:t>
      </w:r>
      <w:r w:rsidR="002D6AAC">
        <w:rPr>
          <w:i/>
          <w:color w:val="7030A0"/>
        </w:rPr>
        <w:t xml:space="preserve">izvješća od strane oporavilišta </w:t>
      </w:r>
      <w:r w:rsidRPr="002807E9">
        <w:rPr>
          <w:i/>
          <w:color w:val="7030A0"/>
        </w:rPr>
        <w:t>obavještava, pa ga on može i pogledati. Original ZNS-a i tako trebaju vlastoručno potpisati, pa nema previše smisla da se svi dokumenti šalju mailom, kada se one koji su generirani može naći u aplikaciji. Aplikacija bi tijekom generiranja trebala signalizirati oporavilištima ako nešto od podataka nije popunjeno od obaveznih polja te omogućiti ispravak ili unošenje tih podataka da se ZNS i tablice mogu ispravno generirati.</w:t>
      </w:r>
    </w:p>
    <w:p w14:paraId="1D64DABC" w14:textId="77777777" w:rsidR="00EC79A5" w:rsidRPr="002807E9" w:rsidRDefault="00EC79A5">
      <w:pPr>
        <w:rPr>
          <w:i/>
          <w:color w:val="7030A0"/>
        </w:rPr>
      </w:pPr>
    </w:p>
    <w:p w14:paraId="5DB7B389" w14:textId="77777777" w:rsidR="00B04FB0" w:rsidRDefault="00411B81">
      <w:pPr>
        <w:rPr>
          <w:ins w:id="0" w:author="Ida Partl" w:date="2021-08-19T14:46:00Z"/>
          <w:b/>
          <w:bCs/>
        </w:rPr>
      </w:pPr>
      <w:r>
        <w:rPr>
          <w:b/>
          <w:bCs/>
        </w:rPr>
        <w:t>1</w:t>
      </w:r>
      <w:r w:rsidR="00660CEB" w:rsidRPr="00660CEB">
        <w:rPr>
          <w:b/>
          <w:bCs/>
        </w:rPr>
        <w:t>. Životinje</w:t>
      </w:r>
    </w:p>
    <w:p w14:paraId="2166D6EB" w14:textId="0DAB04A2" w:rsidR="00052AF2" w:rsidRPr="00B04FB0" w:rsidRDefault="00B04FB0">
      <w:pPr>
        <w:rPr>
          <w:b/>
          <w:bCs/>
          <w:i/>
          <w:color w:val="7030A0"/>
        </w:rPr>
      </w:pPr>
      <w:r w:rsidRPr="00B04FB0">
        <w:rPr>
          <w:b/>
          <w:bCs/>
          <w:i/>
          <w:color w:val="7030A0"/>
        </w:rPr>
        <w:t xml:space="preserve">Opća napomena: svi padajući izbornici trebaju biti smješteni negdje u matičnim podacima i trebaju se moći nadopunjavati s novim podacima te deaktivirati ili brisati od stane </w:t>
      </w:r>
      <w:proofErr w:type="spellStart"/>
      <w:r w:rsidRPr="00B04FB0">
        <w:rPr>
          <w:b/>
          <w:bCs/>
          <w:i/>
          <w:color w:val="7030A0"/>
        </w:rPr>
        <w:t>admina</w:t>
      </w:r>
      <w:proofErr w:type="spellEnd"/>
    </w:p>
    <w:p w14:paraId="7221D98A" w14:textId="6965C63B" w:rsidR="00D44186" w:rsidRDefault="00D44186">
      <w:r>
        <w:t xml:space="preserve">Životinja se povezuje s prvim oporavilištem automatski, a moguće je da promijeni oporavilište </w:t>
      </w:r>
    </w:p>
    <w:p w14:paraId="5FFFE527" w14:textId="77777777" w:rsidR="00052AF2" w:rsidRDefault="00052AF2">
      <w:pPr>
        <w:rPr>
          <w:i/>
          <w:color w:val="7030A0"/>
        </w:rPr>
      </w:pPr>
      <w:commentRangeStart w:id="1"/>
      <w:r w:rsidRPr="00052AF2">
        <w:rPr>
          <w:i/>
          <w:color w:val="7030A0"/>
        </w:rPr>
        <w:t>Mislim da bi se kod prvog upisa odmah trebalo razdvojiti od početka da li se</w:t>
      </w:r>
      <w:r>
        <w:rPr>
          <w:i/>
          <w:color w:val="7030A0"/>
        </w:rPr>
        <w:t xml:space="preserve"> radi o:</w:t>
      </w:r>
    </w:p>
    <w:p w14:paraId="288A49BF" w14:textId="77777777" w:rsidR="00052AF2" w:rsidRDefault="00052AF2">
      <w:pPr>
        <w:rPr>
          <w:i/>
          <w:color w:val="7030A0"/>
        </w:rPr>
      </w:pPr>
      <w:r>
        <w:rPr>
          <w:i/>
          <w:color w:val="7030A0"/>
        </w:rPr>
        <w:t>a) strogo zaštićenoj</w:t>
      </w:r>
    </w:p>
    <w:p w14:paraId="181BD666" w14:textId="77777777" w:rsidR="00052AF2" w:rsidRDefault="00052AF2">
      <w:pPr>
        <w:rPr>
          <w:i/>
          <w:color w:val="7030A0"/>
        </w:rPr>
      </w:pPr>
      <w:r>
        <w:rPr>
          <w:i/>
          <w:color w:val="7030A0"/>
        </w:rPr>
        <w:t>b) zapl</w:t>
      </w:r>
      <w:r w:rsidRPr="00052AF2">
        <w:rPr>
          <w:i/>
          <w:color w:val="7030A0"/>
        </w:rPr>
        <w:t>ijenjenoj/oduzetoj ili</w:t>
      </w:r>
    </w:p>
    <w:p w14:paraId="0072AB91" w14:textId="44A8D5BF" w:rsidR="00052AF2" w:rsidRPr="00052AF2" w:rsidRDefault="00052AF2">
      <w:pPr>
        <w:rPr>
          <w:i/>
          <w:color w:val="7030A0"/>
        </w:rPr>
      </w:pPr>
      <w:r>
        <w:rPr>
          <w:i/>
          <w:color w:val="7030A0"/>
        </w:rPr>
        <w:t>c)</w:t>
      </w:r>
      <w:r w:rsidRPr="00052AF2">
        <w:rPr>
          <w:i/>
          <w:color w:val="7030A0"/>
        </w:rPr>
        <w:t xml:space="preserve"> invazivnoj jedinki, a onda dalje odabirati ostale niže navedene podatke.</w:t>
      </w:r>
      <w:commentRangeEnd w:id="1"/>
      <w:r>
        <w:rPr>
          <w:rStyle w:val="Referencakomentara"/>
        </w:rPr>
        <w:commentReference w:id="1"/>
      </w:r>
    </w:p>
    <w:p w14:paraId="6216DE32" w14:textId="22571C34" w:rsidR="00BF6162" w:rsidRDefault="00235FD2" w:rsidP="00BF6162">
      <w:r>
        <w:t xml:space="preserve">a) </w:t>
      </w:r>
      <w:r w:rsidR="00210273">
        <w:t>Broj istovremeno zaprimljenih životinja iste vrste</w:t>
      </w:r>
    </w:p>
    <w:p w14:paraId="49D7CCA1" w14:textId="4B35980C" w:rsidR="00210273" w:rsidRDefault="00210273" w:rsidP="00210273">
      <w:pPr>
        <w:spacing w:after="0"/>
      </w:pPr>
      <w:r>
        <w:t xml:space="preserve">&lt;ako je odgovor 1&gt; </w:t>
      </w:r>
    </w:p>
    <w:p w14:paraId="596C0407" w14:textId="77777777" w:rsidR="002D6AAC" w:rsidRDefault="00210273" w:rsidP="00AF7DF1">
      <w:r>
        <w:t>b1)</w:t>
      </w:r>
      <w:r w:rsidR="00235FD2">
        <w:t>Evidencijski broj životinje</w:t>
      </w:r>
      <w:r w:rsidR="00867682">
        <w:t xml:space="preserve"> (</w:t>
      </w:r>
      <w:commentRangeStart w:id="2"/>
      <w:r w:rsidR="00867682">
        <w:t>automatsko generiranje broja jedinke za oporavilište, odvojeno za strogo zaštićene i za zaplijenjene životinje</w:t>
      </w:r>
      <w:r w:rsidR="00E84CBB">
        <w:t xml:space="preserve">) </w:t>
      </w:r>
      <w:commentRangeEnd w:id="2"/>
      <w:r w:rsidR="002D6AAC">
        <w:rPr>
          <w:rStyle w:val="Referencakomentara"/>
        </w:rPr>
        <w:commentReference w:id="2"/>
      </w:r>
      <w:r w:rsidR="00E84CBB" w:rsidRPr="00E84CBB">
        <w:rPr>
          <w:highlight w:val="yellow"/>
        </w:rPr>
        <w:t>Potreban je primjer kako bi taj broj trebao izgledat</w:t>
      </w:r>
      <w:r w:rsidR="00AF7DF1">
        <w:t xml:space="preserve">i </w:t>
      </w:r>
      <w:r w:rsidR="00AF7DF1" w:rsidRPr="00AF7DF1">
        <w:rPr>
          <w:highlight w:val="yellow"/>
        </w:rPr>
        <w:t>uz objašnjenje kako se generira</w:t>
      </w:r>
    </w:p>
    <w:p w14:paraId="5AEF8466" w14:textId="77777777" w:rsidR="002D6AAC" w:rsidRPr="002D6AAC" w:rsidRDefault="002D6AAC" w:rsidP="00AF7DF1">
      <w:pPr>
        <w:rPr>
          <w:i/>
          <w:color w:val="7030A0"/>
        </w:rPr>
      </w:pPr>
      <w:r w:rsidRPr="002D6AAC">
        <w:rPr>
          <w:i/>
          <w:color w:val="7030A0"/>
        </w:rPr>
        <w:t xml:space="preserve">Broj koji se generira treba biti jednak za sve i smatram da je najbolje da u sebi sadrži godinu u kojoj je jedinka zaprimljena, zatim neki slovni kod koji je jedinstven za svako oporavilište, te nakon toga redni broj životinje. Ne znam da li brojeve treba razdvajati za </w:t>
      </w:r>
      <w:r w:rsidRPr="002D6AAC">
        <w:rPr>
          <w:b/>
          <w:i/>
          <w:color w:val="7030A0"/>
        </w:rPr>
        <w:t>strogo zaštićene, posebno za zaplijenjene, a posebno za invazivne jedink</w:t>
      </w:r>
      <w:r w:rsidRPr="002D6AAC">
        <w:rPr>
          <w:i/>
          <w:color w:val="7030A0"/>
        </w:rPr>
        <w:t>e, no svakako treba predvidjeti da je taj broj neponovljiv i da ima bar 5 znamenki.</w:t>
      </w:r>
    </w:p>
    <w:p w14:paraId="6E56C364" w14:textId="307F5BD8" w:rsidR="002D6AAC" w:rsidRDefault="002D6AAC" w:rsidP="00AF7DF1">
      <w:pPr>
        <w:rPr>
          <w:i/>
          <w:color w:val="7030A0"/>
        </w:rPr>
      </w:pPr>
      <w:r w:rsidRPr="002D6AAC">
        <w:rPr>
          <w:i/>
          <w:color w:val="7030A0"/>
        </w:rPr>
        <w:lastRenderedPageBreak/>
        <w:t>Npr</w:t>
      </w:r>
      <w:r w:rsidRPr="002D6AAC">
        <w:rPr>
          <w:b/>
          <w:i/>
          <w:color w:val="7030A0"/>
        </w:rPr>
        <w:t>. 21AW</w:t>
      </w:r>
      <w:r w:rsidR="000C56D5">
        <w:rPr>
          <w:b/>
          <w:i/>
          <w:color w:val="7030A0"/>
        </w:rPr>
        <w:t>/</w:t>
      </w:r>
      <w:r w:rsidRPr="002D6AAC">
        <w:rPr>
          <w:b/>
          <w:i/>
          <w:color w:val="7030A0"/>
        </w:rPr>
        <w:t>00001, 22MO</w:t>
      </w:r>
      <w:r w:rsidR="000C56D5">
        <w:rPr>
          <w:b/>
          <w:i/>
          <w:color w:val="7030A0"/>
        </w:rPr>
        <w:t>/</w:t>
      </w:r>
      <w:r w:rsidRPr="002D6AAC">
        <w:rPr>
          <w:b/>
          <w:i/>
          <w:color w:val="7030A0"/>
        </w:rPr>
        <w:t>02345</w:t>
      </w:r>
      <w:r>
        <w:rPr>
          <w:i/>
          <w:color w:val="7030A0"/>
        </w:rPr>
        <w:t xml:space="preserve">. Pri tome bi svako oporavilište imalo neku svoju skraćenicu (pretpostavljam već kod inicijalnog upisa oporavilišta-npr. </w:t>
      </w:r>
      <w:r w:rsidR="000C56D5">
        <w:rPr>
          <w:i/>
          <w:color w:val="7030A0"/>
        </w:rPr>
        <w:t>AWAP- AW, Sokolarski centar-SC,</w:t>
      </w:r>
      <w:r w:rsidR="006F30E4">
        <w:rPr>
          <w:i/>
          <w:color w:val="7030A0"/>
        </w:rPr>
        <w:t xml:space="preserve"> </w:t>
      </w:r>
      <w:r w:rsidR="000C56D5">
        <w:rPr>
          <w:i/>
          <w:color w:val="7030A0"/>
        </w:rPr>
        <w:t>P</w:t>
      </w:r>
      <w:r>
        <w:rPr>
          <w:i/>
          <w:color w:val="7030A0"/>
        </w:rPr>
        <w:t>lavi svijet PS….) koja će se kasnije kod u</w:t>
      </w:r>
      <w:r w:rsidR="006F30E4">
        <w:rPr>
          <w:i/>
          <w:color w:val="7030A0"/>
        </w:rPr>
        <w:t>nosa</w:t>
      </w:r>
      <w:r>
        <w:rPr>
          <w:i/>
          <w:color w:val="7030A0"/>
        </w:rPr>
        <w:t xml:space="preserve"> jedinki</w:t>
      </w:r>
      <w:r w:rsidR="00F74E9B">
        <w:rPr>
          <w:i/>
          <w:color w:val="7030A0"/>
        </w:rPr>
        <w:t xml:space="preserve"> </w:t>
      </w:r>
      <w:r>
        <w:rPr>
          <w:i/>
          <w:color w:val="7030A0"/>
        </w:rPr>
        <w:t>reflektirati u evidencijskom broju.</w:t>
      </w:r>
    </w:p>
    <w:p w14:paraId="26EA8598" w14:textId="555AF692" w:rsidR="000C56D5" w:rsidRDefault="000C56D5" w:rsidP="00AF7DF1">
      <w:pPr>
        <w:rPr>
          <w:i/>
          <w:color w:val="7030A0"/>
        </w:rPr>
      </w:pPr>
      <w:r>
        <w:rPr>
          <w:i/>
          <w:color w:val="7030A0"/>
        </w:rPr>
        <w:t xml:space="preserve">Ako se odlučite na varijantu da se odvajaju brojevi za SZ, zaplijene i </w:t>
      </w:r>
      <w:proofErr w:type="spellStart"/>
      <w:r>
        <w:rPr>
          <w:i/>
          <w:color w:val="7030A0"/>
        </w:rPr>
        <w:t>invazivce</w:t>
      </w:r>
      <w:proofErr w:type="spellEnd"/>
      <w:r>
        <w:rPr>
          <w:i/>
          <w:color w:val="7030A0"/>
        </w:rPr>
        <w:t>, onda bi se to trebalo vidjeti u broju-npr. 21AW/</w:t>
      </w:r>
      <w:commentRangeStart w:id="3"/>
      <w:r>
        <w:rPr>
          <w:i/>
          <w:color w:val="7030A0"/>
        </w:rPr>
        <w:t>SZ</w:t>
      </w:r>
      <w:commentRangeEnd w:id="3"/>
      <w:r>
        <w:rPr>
          <w:rStyle w:val="Referencakomentara"/>
        </w:rPr>
        <w:commentReference w:id="3"/>
      </w:r>
      <w:r>
        <w:rPr>
          <w:i/>
          <w:color w:val="7030A0"/>
        </w:rPr>
        <w:t>-0001, 21SC/</w:t>
      </w:r>
      <w:commentRangeStart w:id="4"/>
      <w:r>
        <w:rPr>
          <w:i/>
          <w:color w:val="7030A0"/>
        </w:rPr>
        <w:t>ZO</w:t>
      </w:r>
      <w:commentRangeEnd w:id="4"/>
      <w:r>
        <w:rPr>
          <w:rStyle w:val="Referencakomentara"/>
        </w:rPr>
        <w:commentReference w:id="4"/>
      </w:r>
      <w:r>
        <w:rPr>
          <w:i/>
          <w:color w:val="7030A0"/>
        </w:rPr>
        <w:t>-12345; 21MO/</w:t>
      </w:r>
      <w:commentRangeStart w:id="5"/>
      <w:r>
        <w:rPr>
          <w:i/>
          <w:color w:val="7030A0"/>
        </w:rPr>
        <w:t>IV</w:t>
      </w:r>
      <w:commentRangeEnd w:id="5"/>
      <w:r>
        <w:rPr>
          <w:rStyle w:val="Referencakomentara"/>
        </w:rPr>
        <w:commentReference w:id="5"/>
      </w:r>
      <w:r>
        <w:rPr>
          <w:i/>
          <w:color w:val="7030A0"/>
        </w:rPr>
        <w:t>-02468</w:t>
      </w:r>
    </w:p>
    <w:p w14:paraId="489E6E8F" w14:textId="7C68F442" w:rsidR="002D6AAC" w:rsidRDefault="002D6AAC" w:rsidP="00AF7DF1">
      <w:pPr>
        <w:rPr>
          <w:i/>
          <w:color w:val="7030A0"/>
        </w:rPr>
      </w:pPr>
      <w:r>
        <w:rPr>
          <w:i/>
          <w:color w:val="7030A0"/>
        </w:rPr>
        <w:t>Također, treba imati na umu da se životinje mogu prebacivati iz jednog oporavilišta u drugo, a da se u tom slučaju evidencijski broj povlači za jedinkom</w:t>
      </w:r>
      <w:r w:rsidR="000C56D5">
        <w:rPr>
          <w:i/>
          <w:color w:val="7030A0"/>
        </w:rPr>
        <w:t xml:space="preserve"> i ostaje negdje da se može utvrditi </w:t>
      </w:r>
      <w:proofErr w:type="spellStart"/>
      <w:r w:rsidR="000C56D5">
        <w:rPr>
          <w:i/>
          <w:color w:val="7030A0"/>
        </w:rPr>
        <w:t>sl</w:t>
      </w:r>
      <w:r w:rsidR="006F30E4">
        <w:rPr>
          <w:i/>
          <w:color w:val="7030A0"/>
        </w:rPr>
        <w:t>i</w:t>
      </w:r>
      <w:r w:rsidR="000C56D5">
        <w:rPr>
          <w:i/>
          <w:color w:val="7030A0"/>
        </w:rPr>
        <w:t>jedivost</w:t>
      </w:r>
      <w:proofErr w:type="spellEnd"/>
      <w:r w:rsidR="000C56D5">
        <w:rPr>
          <w:i/>
          <w:color w:val="7030A0"/>
        </w:rPr>
        <w:t xml:space="preserve"> životinje</w:t>
      </w:r>
      <w:r>
        <w:rPr>
          <w:i/>
          <w:color w:val="7030A0"/>
        </w:rPr>
        <w:t>.</w:t>
      </w:r>
    </w:p>
    <w:p w14:paraId="4AA938C8" w14:textId="77777777" w:rsidR="00052AF2" w:rsidRDefault="00210273" w:rsidP="00AF7DF1">
      <w:pPr>
        <w:rPr>
          <w:i/>
          <w:color w:val="7030A0"/>
        </w:rPr>
      </w:pPr>
      <w:r>
        <w:br/>
        <w:t xml:space="preserve">ILI &lt;ako je odgovor 2 ili više&gt; </w:t>
      </w:r>
      <w:r w:rsidRPr="00210273">
        <w:rPr>
          <w:highlight w:val="yellow"/>
        </w:rPr>
        <w:t>Od kojeg broja se životinje smatraju grupom: 2 ili više?</w:t>
      </w:r>
      <w:r w:rsidR="00F74E9B">
        <w:t xml:space="preserve"> </w:t>
      </w:r>
      <w:r w:rsidR="00F74E9B">
        <w:rPr>
          <w:i/>
          <w:color w:val="7030A0"/>
        </w:rPr>
        <w:t xml:space="preserve">Da. </w:t>
      </w:r>
    </w:p>
    <w:p w14:paraId="0B28128A" w14:textId="1809CA79" w:rsidR="00F74E9B" w:rsidRDefault="00F74E9B" w:rsidP="00AF7DF1">
      <w:pPr>
        <w:rPr>
          <w:i/>
          <w:color w:val="7030A0"/>
        </w:rPr>
      </w:pPr>
      <w:r>
        <w:rPr>
          <w:i/>
          <w:color w:val="7030A0"/>
        </w:rPr>
        <w:t xml:space="preserve">Može se kod upisa </w:t>
      </w:r>
      <w:r w:rsidR="00052AF2">
        <w:rPr>
          <w:i/>
          <w:color w:val="7030A0"/>
        </w:rPr>
        <w:t xml:space="preserve">npr. postaviti inicijalni izbor: </w:t>
      </w:r>
      <w:r>
        <w:rPr>
          <w:i/>
          <w:color w:val="7030A0"/>
        </w:rPr>
        <w:t xml:space="preserve">zaprimljena </w:t>
      </w:r>
      <w:r w:rsidR="00052AF2">
        <w:rPr>
          <w:i/>
          <w:color w:val="7030A0"/>
        </w:rPr>
        <w:t>a) 1</w:t>
      </w:r>
      <w:r>
        <w:rPr>
          <w:i/>
          <w:color w:val="7030A0"/>
        </w:rPr>
        <w:t xml:space="preserve"> jedinka ili</w:t>
      </w:r>
      <w:r w:rsidR="00052AF2">
        <w:rPr>
          <w:i/>
          <w:color w:val="7030A0"/>
        </w:rPr>
        <w:t xml:space="preserve"> b)</w:t>
      </w:r>
      <w:r>
        <w:rPr>
          <w:i/>
          <w:color w:val="7030A0"/>
        </w:rPr>
        <w:t xml:space="preserve"> grupa</w:t>
      </w:r>
      <w:r w:rsidR="00052AF2">
        <w:rPr>
          <w:i/>
          <w:color w:val="7030A0"/>
        </w:rPr>
        <w:t xml:space="preserve"> (dvije ili više jedinki iste vrste u jednoj transakciji)</w:t>
      </w:r>
      <w:r>
        <w:rPr>
          <w:i/>
          <w:color w:val="7030A0"/>
        </w:rPr>
        <w:t>…</w:t>
      </w:r>
    </w:p>
    <w:p w14:paraId="2A62780F" w14:textId="77777777" w:rsidR="00052AF2" w:rsidRDefault="00210273" w:rsidP="00AF7DF1">
      <w:r>
        <w:t>b2) Evidencijski brojevi životinja (automatsko generiranje</w:t>
      </w:r>
      <w:r w:rsidR="00867682">
        <w:t xml:space="preserve"> broj</w:t>
      </w:r>
      <w:r>
        <w:t>eva</w:t>
      </w:r>
      <w:r w:rsidR="00867682">
        <w:t xml:space="preserve"> prema broju unesenih životinja</w:t>
      </w:r>
      <w:r w:rsidR="00BF6162">
        <w:t xml:space="preserve">, </w:t>
      </w:r>
      <w:r w:rsidR="00867682">
        <w:t>zasebn</w:t>
      </w:r>
      <w:r w:rsidR="00BF6162">
        <w:t xml:space="preserve">i </w:t>
      </w:r>
      <w:r w:rsidR="00867682">
        <w:t>evidencijsk</w:t>
      </w:r>
      <w:r w:rsidR="00BF6162">
        <w:t>i</w:t>
      </w:r>
      <w:r w:rsidR="00867682">
        <w:t xml:space="preserve"> brojev</w:t>
      </w:r>
      <w:r w:rsidR="00BF6162">
        <w:t>i</w:t>
      </w:r>
      <w:r w:rsidR="00867682">
        <w:t>, ali jedn</w:t>
      </w:r>
      <w:r w:rsidR="00BF6162">
        <w:t>a</w:t>
      </w:r>
      <w:r w:rsidR="00867682">
        <w:t xml:space="preserve"> zapljen</w:t>
      </w:r>
      <w:r w:rsidR="00BF6162">
        <w:t>a</w:t>
      </w:r>
      <w:r w:rsidR="00867682">
        <w:t xml:space="preserve"> uz koju će se vezati svi ostali zajednički podaci i dokument</w:t>
      </w:r>
      <w:r w:rsidR="00BF6162">
        <w:t>i. T</w:t>
      </w:r>
      <w:r w:rsidR="00867682">
        <w:t>reba omogućiti da se iz ukupnog broja jedinki može brisati jedna ili više jedinki u slučaju uginuća</w:t>
      </w:r>
      <w:r w:rsidR="00BF6162">
        <w:t xml:space="preserve"> ili </w:t>
      </w:r>
      <w:r w:rsidR="00867682">
        <w:t>premještaja</w:t>
      </w:r>
      <w:r w:rsidR="00BF6162">
        <w:t xml:space="preserve">. </w:t>
      </w:r>
      <w:r w:rsidR="00867682">
        <w:t>Kod premještaja životinja već upisani podaci u evidenciji prenose se</w:t>
      </w:r>
      <w:r w:rsidR="00BF6162">
        <w:t>, a dodjeljuje se novi broj,</w:t>
      </w:r>
      <w:r w:rsidR="00867682">
        <w:t xml:space="preserve"> uz vidljivi </w:t>
      </w:r>
      <w:r w:rsidR="00BF6162">
        <w:t>stari)</w:t>
      </w:r>
      <w:r w:rsidR="00AF7DF1">
        <w:t xml:space="preserve"> </w:t>
      </w:r>
      <w:r w:rsidR="00AF7DF1" w:rsidRPr="00E84CBB">
        <w:rPr>
          <w:highlight w:val="yellow"/>
        </w:rPr>
        <w:t>Potreban je primjer kako bi taj broj trebao izgledat</w:t>
      </w:r>
      <w:r w:rsidR="00AF7DF1">
        <w:t xml:space="preserve">i </w:t>
      </w:r>
      <w:r w:rsidR="00AF7DF1" w:rsidRPr="00AF7DF1">
        <w:rPr>
          <w:highlight w:val="yellow"/>
        </w:rPr>
        <w:t>uz objašnjenje kako se generira</w:t>
      </w:r>
      <w:r w:rsidR="00F74E9B">
        <w:t xml:space="preserve"> – </w:t>
      </w:r>
    </w:p>
    <w:p w14:paraId="4FA55ACC" w14:textId="3CC1B909" w:rsidR="00AF7DF1" w:rsidRPr="00F74E9B" w:rsidRDefault="00052AF2" w:rsidP="00AF7DF1">
      <w:pPr>
        <w:rPr>
          <w:i/>
          <w:color w:val="7030A0"/>
        </w:rPr>
      </w:pPr>
      <w:r>
        <w:rPr>
          <w:i/>
          <w:color w:val="7030A0"/>
        </w:rPr>
        <w:t>N</w:t>
      </w:r>
      <w:r w:rsidR="00F74E9B" w:rsidRPr="00F74E9B">
        <w:rPr>
          <w:i/>
          <w:color w:val="7030A0"/>
        </w:rPr>
        <w:t>pr. životinja je prvi put ikada zaprimljena u opora</w:t>
      </w:r>
      <w:r>
        <w:rPr>
          <w:i/>
          <w:color w:val="7030A0"/>
        </w:rPr>
        <w:t xml:space="preserve">vilište u AWAP-u u 2021. godini i dobila je </w:t>
      </w:r>
      <w:proofErr w:type="spellStart"/>
      <w:r w:rsidR="00F74E9B" w:rsidRPr="00F74E9B">
        <w:rPr>
          <w:i/>
          <w:color w:val="7030A0"/>
        </w:rPr>
        <w:t>ev</w:t>
      </w:r>
      <w:proofErr w:type="spellEnd"/>
      <w:r w:rsidR="00F74E9B" w:rsidRPr="00F74E9B">
        <w:rPr>
          <w:i/>
          <w:color w:val="7030A0"/>
        </w:rPr>
        <w:t>. broj 21AW</w:t>
      </w:r>
      <w:r w:rsidR="000C56D5">
        <w:rPr>
          <w:i/>
          <w:color w:val="7030A0"/>
        </w:rPr>
        <w:t>/</w:t>
      </w:r>
      <w:r w:rsidR="00F74E9B" w:rsidRPr="00F74E9B">
        <w:rPr>
          <w:i/>
          <w:color w:val="7030A0"/>
        </w:rPr>
        <w:t xml:space="preserve">00001, pa je u 2022. premještena u </w:t>
      </w:r>
      <w:proofErr w:type="spellStart"/>
      <w:r w:rsidR="00F74E9B" w:rsidRPr="00F74E9B">
        <w:rPr>
          <w:i/>
          <w:color w:val="7030A0"/>
        </w:rPr>
        <w:t>Ruščicu</w:t>
      </w:r>
      <w:proofErr w:type="spellEnd"/>
      <w:r w:rsidR="00F74E9B" w:rsidRPr="00F74E9B">
        <w:rPr>
          <w:i/>
          <w:color w:val="7030A0"/>
        </w:rPr>
        <w:t xml:space="preserve"> i tamo dobiva broj 22RU</w:t>
      </w:r>
      <w:r w:rsidR="000C56D5">
        <w:rPr>
          <w:i/>
          <w:color w:val="7030A0"/>
        </w:rPr>
        <w:t>/</w:t>
      </w:r>
      <w:r w:rsidR="00F74E9B" w:rsidRPr="00F74E9B">
        <w:rPr>
          <w:i/>
          <w:color w:val="7030A0"/>
        </w:rPr>
        <w:t>00234 (dakle sljedeći slobodni broj</w:t>
      </w:r>
      <w:r>
        <w:rPr>
          <w:i/>
          <w:color w:val="7030A0"/>
        </w:rPr>
        <w:t xml:space="preserve"> </w:t>
      </w:r>
      <w:r w:rsidR="000C56D5">
        <w:rPr>
          <w:i/>
          <w:color w:val="7030A0"/>
        </w:rPr>
        <w:t xml:space="preserve">u </w:t>
      </w:r>
      <w:proofErr w:type="spellStart"/>
      <w:r w:rsidR="000C56D5">
        <w:rPr>
          <w:i/>
          <w:color w:val="7030A0"/>
        </w:rPr>
        <w:t>Ruščici</w:t>
      </w:r>
      <w:proofErr w:type="spellEnd"/>
      <w:r w:rsidR="000C56D5">
        <w:rPr>
          <w:i/>
          <w:color w:val="7030A0"/>
        </w:rPr>
        <w:t xml:space="preserve"> </w:t>
      </w:r>
      <w:r>
        <w:rPr>
          <w:i/>
          <w:color w:val="7030A0"/>
        </w:rPr>
        <w:t>za tu godinu), no sa životinjom</w:t>
      </w:r>
      <w:r w:rsidR="00F74E9B" w:rsidRPr="00F74E9B">
        <w:rPr>
          <w:i/>
          <w:color w:val="7030A0"/>
        </w:rPr>
        <w:t xml:space="preserve"> s</w:t>
      </w:r>
      <w:r>
        <w:rPr>
          <w:i/>
          <w:color w:val="7030A0"/>
        </w:rPr>
        <w:t>e</w:t>
      </w:r>
      <w:r w:rsidR="00F74E9B" w:rsidRPr="00F74E9B">
        <w:rPr>
          <w:i/>
          <w:color w:val="7030A0"/>
        </w:rPr>
        <w:t xml:space="preserve"> povlače i svi podaci koji su do sada upisani uz tu jedinku(samostalno) ili je došla u grupi pa se od nje izdvojila.</w:t>
      </w:r>
    </w:p>
    <w:p w14:paraId="65D5C9D0" w14:textId="78A9EEF2" w:rsidR="00411B81" w:rsidRDefault="00411B81" w:rsidP="00AF7DF1">
      <w:r w:rsidRPr="00052AF2">
        <w:rPr>
          <w:b/>
        </w:rPr>
        <w:t>c) Životinja</w:t>
      </w:r>
      <w:r>
        <w:t>-</w:t>
      </w:r>
      <w:commentRangeStart w:id="6"/>
      <w:r>
        <w:t>e spada-ju u &lt;padajući izbornik&gt; 1. Strogo zaštićene vrste iz prirode ILI 2. Oduzete i/li zaplijenjene jedinke ILI 3. Invazivne strane vrste</w:t>
      </w:r>
      <w:commentRangeEnd w:id="6"/>
      <w:r w:rsidR="00052AF2">
        <w:rPr>
          <w:rStyle w:val="Referencakomentara"/>
        </w:rPr>
        <w:commentReference w:id="6"/>
      </w:r>
    </w:p>
    <w:p w14:paraId="2A40B758" w14:textId="3F77AF3D" w:rsidR="00EF2AF6" w:rsidRPr="00DB5A28" w:rsidRDefault="00DB5A28" w:rsidP="00AF7DF1">
      <w:pPr>
        <w:rPr>
          <w:i/>
          <w:iCs/>
        </w:rPr>
      </w:pPr>
      <w:r w:rsidRPr="00DB5A28">
        <w:rPr>
          <w:i/>
          <w:iCs/>
        </w:rPr>
        <w:t>[</w:t>
      </w:r>
      <w:r w:rsidR="00EF2AF6" w:rsidRPr="00DB5A28">
        <w:rPr>
          <w:i/>
          <w:iCs/>
        </w:rPr>
        <w:t xml:space="preserve">U nastavku slijede polja u slučaju odabira opcije </w:t>
      </w:r>
      <w:r w:rsidRPr="00DB5A28">
        <w:rPr>
          <w:i/>
          <w:iCs/>
        </w:rPr>
        <w:t>c</w:t>
      </w:r>
      <w:r w:rsidR="00EF2AF6" w:rsidRPr="00DB5A28">
        <w:rPr>
          <w:i/>
          <w:iCs/>
        </w:rPr>
        <w:t>1.</w:t>
      </w:r>
      <w:r w:rsidRPr="00DB5A28">
        <w:rPr>
          <w:i/>
          <w:iCs/>
        </w:rPr>
        <w:t>]</w:t>
      </w:r>
    </w:p>
    <w:p w14:paraId="75988DC7" w14:textId="77777777" w:rsidR="006F30E4" w:rsidRPr="006F30E4" w:rsidRDefault="00F41CD3" w:rsidP="00B4348A">
      <w:pPr>
        <w:spacing w:after="0"/>
        <w:rPr>
          <w:ins w:id="7" w:author="Ida Partl" w:date="2021-08-19T14:31:00Z"/>
          <w:i/>
          <w:color w:val="7030A0"/>
        </w:rPr>
      </w:pPr>
      <w:r>
        <w:t>d</w:t>
      </w:r>
      <w:r w:rsidR="00AF7DF1">
        <w:t>) Z</w:t>
      </w:r>
      <w:r w:rsidR="00867682">
        <w:t xml:space="preserve">nanstveni naziv vrste </w:t>
      </w:r>
      <w:r w:rsidR="00AF7DF1">
        <w:t>&lt;</w:t>
      </w:r>
      <w:r w:rsidR="00867682">
        <w:t>izbornik</w:t>
      </w:r>
      <w:r w:rsidR="00AF7DF1">
        <w:t xml:space="preserve"> </w:t>
      </w:r>
      <w:r w:rsidR="00867682">
        <w:t>sadrži podatke iz kataloga vrsta koji se sastoji od tri popisa</w:t>
      </w:r>
      <w:r w:rsidR="00AF7DF1">
        <w:t>&gt;</w:t>
      </w:r>
      <w:r w:rsidR="00B4348A">
        <w:br/>
      </w:r>
      <w:r w:rsidR="00B4348A" w:rsidRPr="0014494B">
        <w:rPr>
          <w:highlight w:val="cyan"/>
        </w:rPr>
        <w:t xml:space="preserve">Molimo dostavu </w:t>
      </w:r>
      <w:proofErr w:type="spellStart"/>
      <w:r w:rsidR="00B4348A" w:rsidRPr="0014494B">
        <w:rPr>
          <w:highlight w:val="cyan"/>
        </w:rPr>
        <w:t>Unijinog</w:t>
      </w:r>
      <w:proofErr w:type="spellEnd"/>
      <w:r w:rsidR="00B4348A" w:rsidRPr="0014494B">
        <w:rPr>
          <w:highlight w:val="cyan"/>
        </w:rPr>
        <w:t xml:space="preserve"> popisa invazivnih stranih vrsta i Crne liste invazivnih vrsta RH te popisa životinja navedenih na prilozima A i B Uredbe (EZ) br. 338/97. Za povezivanje s podacima na web stranici UN WCMC </w:t>
      </w:r>
      <w:proofErr w:type="spellStart"/>
      <w:r w:rsidR="00B4348A" w:rsidRPr="0014494B">
        <w:rPr>
          <w:highlight w:val="cyan"/>
        </w:rPr>
        <w:t>Species</w:t>
      </w:r>
      <w:proofErr w:type="spellEnd"/>
      <w:r w:rsidR="00B4348A" w:rsidRPr="0014494B">
        <w:rPr>
          <w:highlight w:val="cyan"/>
        </w:rPr>
        <w:t xml:space="preserve">+ bi trebali koristiti API </w:t>
      </w:r>
      <w:hyperlink r:id="rId6" w:history="1">
        <w:r w:rsidR="00B4348A" w:rsidRPr="0014494B">
          <w:rPr>
            <w:rStyle w:val="Hiperveza"/>
            <w:highlight w:val="cyan"/>
          </w:rPr>
          <w:t>http://api.speciesplus.net/</w:t>
        </w:r>
      </w:hyperlink>
      <w:r w:rsidR="00B4348A" w:rsidRPr="0014494B">
        <w:rPr>
          <w:highlight w:val="cyan"/>
        </w:rPr>
        <w:t xml:space="preserve">, pitanje je tko će se prijaviti ovdje </w:t>
      </w:r>
      <w:hyperlink r:id="rId7" w:history="1">
        <w:r w:rsidR="00B4348A" w:rsidRPr="0014494B">
          <w:rPr>
            <w:rStyle w:val="Hiperveza"/>
            <w:highlight w:val="cyan"/>
          </w:rPr>
          <w:t>http://api.speciesplus.net/users/sign_up</w:t>
        </w:r>
      </w:hyperlink>
      <w:r w:rsidR="00B4348A" w:rsidRPr="0014494B">
        <w:rPr>
          <w:highlight w:val="cyan"/>
        </w:rPr>
        <w:t xml:space="preserve">) </w:t>
      </w:r>
    </w:p>
    <w:p w14:paraId="4C8397F8" w14:textId="42F5B8C0" w:rsidR="00867682" w:rsidRPr="006F30E4" w:rsidRDefault="006F30E4" w:rsidP="00B4348A">
      <w:pPr>
        <w:spacing w:after="0"/>
        <w:rPr>
          <w:i/>
          <w:color w:val="7030A0"/>
        </w:rPr>
      </w:pPr>
      <w:r>
        <w:rPr>
          <w:i/>
          <w:color w:val="7030A0"/>
        </w:rPr>
        <w:t>P</w:t>
      </w:r>
      <w:r w:rsidRPr="006F30E4">
        <w:rPr>
          <w:i/>
          <w:color w:val="7030A0"/>
        </w:rPr>
        <w:t>opise dostavljamo</w:t>
      </w:r>
      <w:r>
        <w:rPr>
          <w:i/>
          <w:color w:val="7030A0"/>
        </w:rPr>
        <w:t>. P</w:t>
      </w:r>
      <w:r w:rsidRPr="006F30E4">
        <w:rPr>
          <w:i/>
          <w:color w:val="7030A0"/>
        </w:rPr>
        <w:t>rijava u API ovisi o tome da li se može vezati uz administ</w:t>
      </w:r>
      <w:r>
        <w:rPr>
          <w:i/>
          <w:color w:val="7030A0"/>
        </w:rPr>
        <w:t>rat</w:t>
      </w:r>
      <w:r w:rsidRPr="006F30E4">
        <w:rPr>
          <w:i/>
          <w:color w:val="7030A0"/>
        </w:rPr>
        <w:t xml:space="preserve">ora i </w:t>
      </w:r>
      <w:r>
        <w:rPr>
          <w:i/>
          <w:color w:val="7030A0"/>
        </w:rPr>
        <w:t xml:space="preserve">pa će se </w:t>
      </w:r>
      <w:r w:rsidRPr="006F30E4">
        <w:rPr>
          <w:i/>
          <w:color w:val="7030A0"/>
        </w:rPr>
        <w:t xml:space="preserve">ta </w:t>
      </w:r>
      <w:r w:rsidR="00A62711">
        <w:rPr>
          <w:i/>
          <w:color w:val="7030A0"/>
        </w:rPr>
        <w:t>jedna</w:t>
      </w:r>
      <w:ins w:id="8" w:author="Ida Partl" w:date="2021-08-19T14:35:00Z">
        <w:r w:rsidR="00A62711">
          <w:rPr>
            <w:i/>
            <w:color w:val="7030A0"/>
          </w:rPr>
          <w:t xml:space="preserve"> </w:t>
        </w:r>
      </w:ins>
      <w:r w:rsidRPr="006F30E4">
        <w:rPr>
          <w:i/>
          <w:color w:val="7030A0"/>
        </w:rPr>
        <w:t>prijava</w:t>
      </w:r>
      <w:r>
        <w:rPr>
          <w:i/>
          <w:color w:val="7030A0"/>
        </w:rPr>
        <w:t xml:space="preserve"> automatski</w:t>
      </w:r>
      <w:r w:rsidRPr="006F30E4">
        <w:rPr>
          <w:i/>
          <w:color w:val="7030A0"/>
        </w:rPr>
        <w:t xml:space="preserve"> reflektirat</w:t>
      </w:r>
      <w:r>
        <w:rPr>
          <w:i/>
          <w:color w:val="7030A0"/>
        </w:rPr>
        <w:t xml:space="preserve">i </w:t>
      </w:r>
      <w:r w:rsidRPr="006F30E4">
        <w:rPr>
          <w:i/>
          <w:color w:val="7030A0"/>
        </w:rPr>
        <w:t xml:space="preserve">na status korisnika (onda će pod tom prijavom povezivati podatke iz </w:t>
      </w:r>
      <w:proofErr w:type="spellStart"/>
      <w:r w:rsidRPr="006F30E4">
        <w:rPr>
          <w:i/>
          <w:color w:val="7030A0"/>
        </w:rPr>
        <w:t>Species</w:t>
      </w:r>
      <w:proofErr w:type="spellEnd"/>
      <w:r w:rsidRPr="006F30E4">
        <w:rPr>
          <w:i/>
          <w:color w:val="7030A0"/>
        </w:rPr>
        <w:t xml:space="preserve">+ </w:t>
      </w:r>
      <w:r w:rsidR="00A62711">
        <w:rPr>
          <w:i/>
          <w:color w:val="7030A0"/>
        </w:rPr>
        <w:t>svi</w:t>
      </w:r>
      <w:r w:rsidR="00A62711" w:rsidRPr="006F30E4">
        <w:rPr>
          <w:i/>
          <w:color w:val="7030A0"/>
        </w:rPr>
        <w:t xml:space="preserve"> </w:t>
      </w:r>
      <w:r w:rsidRPr="006F30E4">
        <w:rPr>
          <w:i/>
          <w:color w:val="7030A0"/>
        </w:rPr>
        <w:t>korisnici koji unose podatke (</w:t>
      </w:r>
      <w:proofErr w:type="spellStart"/>
      <w:r w:rsidRPr="006F30E4">
        <w:rPr>
          <w:i/>
          <w:color w:val="7030A0"/>
        </w:rPr>
        <w:t>admin</w:t>
      </w:r>
      <w:proofErr w:type="spellEnd"/>
      <w:r w:rsidRPr="006F30E4">
        <w:rPr>
          <w:i/>
          <w:color w:val="7030A0"/>
        </w:rPr>
        <w:t xml:space="preserve"> i oporavilišta)-ovo je IT pitanje, pa bi trebalo povezivanje pojasniti nama da ga možemo ispitati s  izrađivačem </w:t>
      </w:r>
      <w:proofErr w:type="spellStart"/>
      <w:r w:rsidRPr="006F30E4">
        <w:rPr>
          <w:i/>
          <w:color w:val="7030A0"/>
        </w:rPr>
        <w:t>Species</w:t>
      </w:r>
      <w:proofErr w:type="spellEnd"/>
      <w:r w:rsidRPr="006F30E4">
        <w:rPr>
          <w:i/>
          <w:color w:val="7030A0"/>
        </w:rPr>
        <w:t>+ (ako je potrebno) i našom IT službom</w:t>
      </w:r>
      <w:r w:rsidR="00B4348A" w:rsidRPr="006F30E4">
        <w:rPr>
          <w:i/>
          <w:color w:val="7030A0"/>
        </w:rPr>
        <w:t xml:space="preserve"> </w:t>
      </w:r>
    </w:p>
    <w:p w14:paraId="509B40C5" w14:textId="6164A3A6" w:rsidR="00B4348A" w:rsidRDefault="00B4348A" w:rsidP="00B4348A">
      <w:pPr>
        <w:spacing w:after="0"/>
      </w:pPr>
      <w:r w:rsidRPr="00B4348A">
        <w:rPr>
          <w:highlight w:val="yellow"/>
        </w:rPr>
        <w:t xml:space="preserve">Planira se mogućnost vezanja na katalog vrsta RH koji će biti sastavni dio </w:t>
      </w:r>
      <w:proofErr w:type="spellStart"/>
      <w:r w:rsidRPr="00B4348A">
        <w:rPr>
          <w:highlight w:val="yellow"/>
        </w:rPr>
        <w:t>CroFAUNA</w:t>
      </w:r>
      <w:proofErr w:type="spellEnd"/>
      <w:r w:rsidRPr="00B4348A">
        <w:rPr>
          <w:highlight w:val="yellow"/>
        </w:rPr>
        <w:t xml:space="preserve"> baze. – u kojoj je fazi?</w:t>
      </w:r>
    </w:p>
    <w:p w14:paraId="6CE7091E" w14:textId="67BD84C6" w:rsidR="00B4348A" w:rsidRDefault="00B4348A" w:rsidP="00B4348A">
      <w:pPr>
        <w:spacing w:after="0"/>
        <w:rPr>
          <w:ins w:id="9" w:author="Ida Partl" w:date="2021-08-19T14:36:00Z"/>
        </w:rPr>
      </w:pPr>
      <w:r w:rsidRPr="00C40754">
        <w:rPr>
          <w:highlight w:val="yellow"/>
        </w:rPr>
        <w:t>Suodnos svih tih popisa</w:t>
      </w:r>
      <w:r w:rsidR="00C40754" w:rsidRPr="00C40754">
        <w:rPr>
          <w:highlight w:val="yellow"/>
        </w:rPr>
        <w:t>, (ne)podudaranje podataka?</w:t>
      </w:r>
    </w:p>
    <w:p w14:paraId="6C9B96C3" w14:textId="2AF4E5D4" w:rsidR="00A62711" w:rsidRPr="00A62711" w:rsidRDefault="00A62711" w:rsidP="00B4348A">
      <w:pPr>
        <w:spacing w:after="0"/>
        <w:rPr>
          <w:i/>
          <w:color w:val="7030A0"/>
        </w:rPr>
      </w:pPr>
      <w:r w:rsidRPr="00A62711">
        <w:rPr>
          <w:i/>
          <w:color w:val="7030A0"/>
        </w:rPr>
        <w:t>Popisi invazivnih vrsta i crne liste su odvojeni i biraju se kod inicijalnog unosa invazivnih životinja, za SZ je odvojen popis, a za vrste s priloga Uredbe je također odvoje</w:t>
      </w:r>
      <w:r w:rsidR="00B04FB0">
        <w:rPr>
          <w:i/>
          <w:color w:val="7030A0"/>
        </w:rPr>
        <w:t>n</w:t>
      </w:r>
      <w:r w:rsidRPr="00A62711">
        <w:rPr>
          <w:i/>
          <w:color w:val="7030A0"/>
        </w:rPr>
        <w:t>. Moguće je preklapanje popisa SZ vrsta i nekih vrsta na Ure</w:t>
      </w:r>
      <w:r>
        <w:rPr>
          <w:i/>
          <w:color w:val="7030A0"/>
        </w:rPr>
        <w:t>d</w:t>
      </w:r>
      <w:r w:rsidRPr="00A62711">
        <w:rPr>
          <w:i/>
          <w:color w:val="7030A0"/>
        </w:rPr>
        <w:t>bi, ali to ne bi trebao biti problem ako se životinje odvoje u tri početne kategorije, pa će se automatski odabirati s kojeg popisa se unosi naziv  jedinke.</w:t>
      </w:r>
      <w:r w:rsidR="00B04FB0">
        <w:rPr>
          <w:i/>
          <w:color w:val="7030A0"/>
        </w:rPr>
        <w:t xml:space="preserve"> Dakle, oporavilište </w:t>
      </w:r>
      <w:r w:rsidR="00B04FB0">
        <w:rPr>
          <w:i/>
          <w:color w:val="7030A0"/>
        </w:rPr>
        <w:lastRenderedPageBreak/>
        <w:t xml:space="preserve">odmah čim krene unositi životinju u aplikaciju treba znati da li su to SZ životinje iz prirode RH, zaplijenjene jedinke ili </w:t>
      </w:r>
      <w:proofErr w:type="spellStart"/>
      <w:r w:rsidR="00B04FB0">
        <w:rPr>
          <w:i/>
          <w:color w:val="7030A0"/>
        </w:rPr>
        <w:t>invazivci</w:t>
      </w:r>
      <w:proofErr w:type="spellEnd"/>
      <w:r w:rsidR="00B04FB0">
        <w:rPr>
          <w:i/>
          <w:color w:val="7030A0"/>
        </w:rPr>
        <w:t>.</w:t>
      </w:r>
    </w:p>
    <w:p w14:paraId="2AB5517A" w14:textId="77777777" w:rsidR="00A62711" w:rsidRDefault="00A62711" w:rsidP="00B4348A">
      <w:pPr>
        <w:spacing w:after="0"/>
      </w:pPr>
    </w:p>
    <w:p w14:paraId="223B8503" w14:textId="44D45B67" w:rsidR="00C40754" w:rsidRDefault="00C40754" w:rsidP="00106952">
      <w:r>
        <w:t xml:space="preserve">U slučaju unosa životinje s </w:t>
      </w:r>
      <w:r w:rsidRPr="00C40754">
        <w:t>ograničen</w:t>
      </w:r>
      <w:r>
        <w:t>og</w:t>
      </w:r>
      <w:r w:rsidRPr="00C40754">
        <w:t xml:space="preserve"> popis</w:t>
      </w:r>
      <w:r>
        <w:t>a</w:t>
      </w:r>
      <w:r w:rsidRPr="00C40754">
        <w:t xml:space="preserve"> 30-ak strogo zaštićenih vrsta u R</w:t>
      </w:r>
      <w:r>
        <w:t>H, a</w:t>
      </w:r>
      <w:r w:rsidRPr="00C40754">
        <w:t>plikacija administratoru šalje automatsku poruku e-pošte s podacima o toj jedinki</w:t>
      </w:r>
    </w:p>
    <w:p w14:paraId="13F62E9B" w14:textId="1F8A3F3D" w:rsidR="00106952" w:rsidRPr="00F74E9B" w:rsidRDefault="00F41CD3" w:rsidP="00106952">
      <w:pPr>
        <w:rPr>
          <w:i/>
          <w:color w:val="7030A0"/>
        </w:rPr>
      </w:pPr>
      <w:r>
        <w:t>e1</w:t>
      </w:r>
      <w:r w:rsidR="00106952">
        <w:t xml:space="preserve">) Spol &lt;izbornik&gt; </w:t>
      </w:r>
      <w:r w:rsidR="00F74E9B" w:rsidRPr="00F74E9B">
        <w:rPr>
          <w:i/>
          <w:color w:val="7030A0"/>
        </w:rPr>
        <w:t>M (mužjak), Ž/F (ženka), N (nije moguće odrediti)</w:t>
      </w:r>
    </w:p>
    <w:p w14:paraId="1616F854" w14:textId="77777777" w:rsidR="00CD3615" w:rsidRDefault="00106952" w:rsidP="00621575">
      <w:pPr>
        <w:rPr>
          <w:ins w:id="10" w:author="Ida Partl" w:date="2021-08-19T14:14:00Z"/>
        </w:rPr>
      </w:pPr>
      <w:r>
        <w:t>e</w:t>
      </w:r>
      <w:r w:rsidR="00F41CD3">
        <w:t>2</w:t>
      </w:r>
      <w:r>
        <w:t xml:space="preserve">) </w:t>
      </w:r>
      <w:r w:rsidR="00621575">
        <w:t>D</w:t>
      </w:r>
      <w:r w:rsidR="00621575" w:rsidRPr="00621575">
        <w:t>ob jedinke</w:t>
      </w:r>
      <w:r w:rsidR="00CD3615">
        <w:t xml:space="preserve"> </w:t>
      </w:r>
      <w:r w:rsidR="00621575" w:rsidRPr="00621575">
        <w:t xml:space="preserve"> </w:t>
      </w:r>
      <w:ins w:id="11" w:author="Ida Partl" w:date="2021-08-19T14:13:00Z">
        <w:r w:rsidR="00CD3615">
          <w:t xml:space="preserve">&lt;izbornik&gt; </w:t>
        </w:r>
      </w:ins>
      <w:ins w:id="12" w:author="Ida Partl" w:date="2021-08-19T14:14:00Z">
        <w:r w:rsidR="00CD3615">
          <w:t xml:space="preserve"> </w:t>
        </w:r>
      </w:ins>
      <w:r w:rsidR="00621575" w:rsidRPr="00621575">
        <w:t xml:space="preserve">ADL, JUV, SA, </w:t>
      </w:r>
      <w:del w:id="13" w:author="Ida Partl" w:date="2021-08-19T14:06:00Z">
        <w:r w:rsidR="00621575" w:rsidRPr="00621575" w:rsidDel="000C56D5">
          <w:delText xml:space="preserve">N </w:delText>
        </w:r>
      </w:del>
      <w:r w:rsidR="00621575" w:rsidRPr="00621575">
        <w:t>(</w:t>
      </w:r>
      <w:proofErr w:type="spellStart"/>
      <w:r w:rsidR="00621575" w:rsidRPr="00621575">
        <w:t>adultna</w:t>
      </w:r>
      <w:proofErr w:type="spellEnd"/>
      <w:r w:rsidR="00621575" w:rsidRPr="00621575">
        <w:t xml:space="preserve">, juvenilna, </w:t>
      </w:r>
      <w:proofErr w:type="spellStart"/>
      <w:r w:rsidR="00621575" w:rsidRPr="00621575">
        <w:t>subadultna</w:t>
      </w:r>
      <w:proofErr w:type="spellEnd"/>
      <w:r w:rsidR="00621575" w:rsidRPr="00621575">
        <w:t>,</w:t>
      </w:r>
      <w:del w:id="14" w:author="Ida Partl" w:date="2021-08-19T12:54:00Z">
        <w:r w:rsidR="00621575" w:rsidRPr="00621575" w:rsidDel="00C4304B">
          <w:delText xml:space="preserve"> neodređeno</w:delText>
        </w:r>
      </w:del>
      <w:r w:rsidR="00621575" w:rsidRPr="00621575">
        <w:t>)</w:t>
      </w:r>
    </w:p>
    <w:p w14:paraId="5E29DC31" w14:textId="712A19BB" w:rsidR="00B565B2" w:rsidRDefault="00CD3615" w:rsidP="00621575">
      <w:r w:rsidRPr="00B04FB0">
        <w:rPr>
          <w:i/>
          <w:color w:val="7030A0"/>
        </w:rPr>
        <w:t xml:space="preserve">Ja </w:t>
      </w:r>
      <w:r w:rsidRPr="00CD3615">
        <w:rPr>
          <w:i/>
          <w:color w:val="7030A0"/>
        </w:rPr>
        <w:t xml:space="preserve">bih uz ovaj padajući izbornik </w:t>
      </w:r>
      <w:r w:rsidR="00B04FB0">
        <w:rPr>
          <w:i/>
          <w:color w:val="7030A0"/>
        </w:rPr>
        <w:t xml:space="preserve">dodatno </w:t>
      </w:r>
      <w:r w:rsidRPr="00CD3615">
        <w:rPr>
          <w:i/>
          <w:color w:val="7030A0"/>
        </w:rPr>
        <w:t>stavila polje za upis brojke proc</w:t>
      </w:r>
      <w:r w:rsidR="006F30E4">
        <w:rPr>
          <w:i/>
          <w:color w:val="7030A0"/>
        </w:rPr>
        <w:t>i</w:t>
      </w:r>
      <w:r w:rsidRPr="00CD3615">
        <w:rPr>
          <w:i/>
          <w:color w:val="7030A0"/>
        </w:rPr>
        <w:t xml:space="preserve">jenjene dobi u godinama, jer ako ostavimo </w:t>
      </w:r>
      <w:r w:rsidR="00B04FB0">
        <w:rPr>
          <w:i/>
          <w:color w:val="7030A0"/>
        </w:rPr>
        <w:t xml:space="preserve">ili </w:t>
      </w:r>
      <w:r w:rsidRPr="00CD3615">
        <w:rPr>
          <w:i/>
          <w:color w:val="7030A0"/>
        </w:rPr>
        <w:t xml:space="preserve">upis </w:t>
      </w:r>
      <w:proofErr w:type="spellStart"/>
      <w:r w:rsidRPr="00CD3615">
        <w:rPr>
          <w:i/>
          <w:color w:val="7030A0"/>
        </w:rPr>
        <w:t>brojk</w:t>
      </w:r>
      <w:proofErr w:type="spellEnd"/>
      <w:r w:rsidR="00B04FB0">
        <w:rPr>
          <w:i/>
          <w:color w:val="7030A0"/>
        </w:rPr>
        <w:t xml:space="preserve"> ili izbornik</w:t>
      </w:r>
      <w:r w:rsidRPr="00CD3615">
        <w:rPr>
          <w:i/>
          <w:color w:val="7030A0"/>
        </w:rPr>
        <w:t>e, onda se cjenik ne može povećati 30% za juvenilne jedinke s popisa prioritetnih vrsta jer računalo neće moći prepoznati kojoj kategoriji životinja pripada</w:t>
      </w:r>
      <w:r w:rsidR="00B04FB0">
        <w:rPr>
          <w:i/>
          <w:color w:val="7030A0"/>
        </w:rPr>
        <w:t xml:space="preserve"> (samo prema unesenoj brojci).</w:t>
      </w:r>
      <w:r w:rsidR="00621575" w:rsidRPr="00CD3615">
        <w:rPr>
          <w:i/>
          <w:color w:val="7030A0"/>
        </w:rPr>
        <w:br/>
      </w:r>
      <w:r w:rsidR="00621575" w:rsidRPr="00106952">
        <w:rPr>
          <w:highlight w:val="yellow"/>
        </w:rPr>
        <w:t xml:space="preserve">Što se dešava kod grupnih prihvata, spol </w:t>
      </w:r>
      <w:r w:rsidR="00621575">
        <w:rPr>
          <w:highlight w:val="yellow"/>
        </w:rPr>
        <w:t xml:space="preserve">i dob </w:t>
      </w:r>
      <w:r w:rsidR="00621575" w:rsidRPr="00106952">
        <w:rPr>
          <w:highlight w:val="yellow"/>
        </w:rPr>
        <w:t>se unos</w:t>
      </w:r>
      <w:r w:rsidR="00621575">
        <w:rPr>
          <w:highlight w:val="yellow"/>
        </w:rPr>
        <w:t>e</w:t>
      </w:r>
      <w:r w:rsidR="00621575" w:rsidRPr="00106952">
        <w:rPr>
          <w:highlight w:val="yellow"/>
        </w:rPr>
        <w:t xml:space="preserve"> za </w:t>
      </w:r>
      <w:r w:rsidR="00621575">
        <w:rPr>
          <w:highlight w:val="yellow"/>
        </w:rPr>
        <w:t xml:space="preserve">npr. </w:t>
      </w:r>
      <w:r w:rsidR="00621575" w:rsidRPr="00106952">
        <w:rPr>
          <w:highlight w:val="yellow"/>
        </w:rPr>
        <w:t>svaku kornjaču?</w:t>
      </w:r>
      <w:r w:rsidR="00F74E9B">
        <w:t xml:space="preserve"> </w:t>
      </w:r>
    </w:p>
    <w:p w14:paraId="211CFA71" w14:textId="68C9CC43" w:rsidR="00621575" w:rsidRPr="00B565B2" w:rsidRDefault="00F74E9B" w:rsidP="00621575">
      <w:pPr>
        <w:rPr>
          <w:i/>
          <w:color w:val="7030A0"/>
        </w:rPr>
      </w:pPr>
      <w:r w:rsidRPr="00B565B2">
        <w:rPr>
          <w:i/>
          <w:color w:val="7030A0"/>
        </w:rPr>
        <w:t xml:space="preserve">Svi podaci uneseni za prvu životinju se kopiraju na toliko životinja koliko ih je zaprimljeno, te se svi podaci </w:t>
      </w:r>
      <w:r w:rsidR="00B565B2">
        <w:rPr>
          <w:i/>
          <w:color w:val="7030A0"/>
        </w:rPr>
        <w:t xml:space="preserve">i dokumenti koji se </w:t>
      </w:r>
      <w:r w:rsidRPr="00B565B2">
        <w:rPr>
          <w:i/>
          <w:color w:val="7030A0"/>
        </w:rPr>
        <w:t xml:space="preserve">kod upisa </w:t>
      </w:r>
      <w:r w:rsidR="00B565B2">
        <w:rPr>
          <w:i/>
          <w:color w:val="7030A0"/>
        </w:rPr>
        <w:t xml:space="preserve">i naknadno unose </w:t>
      </w:r>
      <w:r w:rsidRPr="00B565B2">
        <w:rPr>
          <w:i/>
          <w:color w:val="7030A0"/>
        </w:rPr>
        <w:t xml:space="preserve">kopiraju na </w:t>
      </w:r>
      <w:r w:rsidR="00B565B2">
        <w:rPr>
          <w:i/>
          <w:color w:val="7030A0"/>
        </w:rPr>
        <w:t xml:space="preserve">cijelu unesenu </w:t>
      </w:r>
      <w:r w:rsidRPr="00B565B2">
        <w:rPr>
          <w:i/>
          <w:color w:val="7030A0"/>
        </w:rPr>
        <w:t>grupu</w:t>
      </w:r>
      <w:r w:rsidR="00B565B2">
        <w:rPr>
          <w:i/>
          <w:color w:val="7030A0"/>
        </w:rPr>
        <w:t>. Dodatno se onda kod te grupe može u svakom pojedinačnom upisu mijenjati spol, dob i ostali podaci koji su specifični za tu jedinku</w:t>
      </w:r>
      <w:r w:rsidR="00CD3615">
        <w:rPr>
          <w:i/>
          <w:color w:val="7030A0"/>
        </w:rPr>
        <w:t xml:space="preserve">, uključujući i način držanja (ako se neke životinje u grupi moraju </w:t>
      </w:r>
      <w:r w:rsidR="00B04FB0">
        <w:rPr>
          <w:i/>
          <w:color w:val="7030A0"/>
        </w:rPr>
        <w:t xml:space="preserve">kasnije </w:t>
      </w:r>
      <w:r w:rsidR="00CD3615">
        <w:rPr>
          <w:i/>
          <w:color w:val="7030A0"/>
        </w:rPr>
        <w:t>izdvojiti radi lošeg zdravstvenog stanja)</w:t>
      </w:r>
    </w:p>
    <w:p w14:paraId="4801F2CE" w14:textId="7BFF835C" w:rsidR="00621575" w:rsidRDefault="00621575" w:rsidP="00106952">
      <w:r>
        <w:t>f) Vrsta oznake &lt;izbornik</w:t>
      </w:r>
      <w:r w:rsidR="00810ADD">
        <w:t xml:space="preserve">&gt; </w:t>
      </w:r>
      <w:r w:rsidR="000F4E75">
        <w:t xml:space="preserve">otvoreni prsten, zatvoreni prsten, mikročip, odašiljač, krilna </w:t>
      </w:r>
      <w:proofErr w:type="spellStart"/>
      <w:r w:rsidR="000F4E75">
        <w:t>markica</w:t>
      </w:r>
      <w:proofErr w:type="spellEnd"/>
      <w:r w:rsidR="000F4E75">
        <w:t xml:space="preserve">, ušna </w:t>
      </w:r>
      <w:proofErr w:type="spellStart"/>
      <w:r w:rsidR="000F4E75">
        <w:t>markica</w:t>
      </w:r>
      <w:proofErr w:type="spellEnd"/>
      <w:r w:rsidR="00810ADD">
        <w:t>, neoznačena</w:t>
      </w:r>
      <w:r w:rsidR="000F4E75">
        <w:t>, ostalo</w:t>
      </w:r>
      <w:r w:rsidR="00810ADD">
        <w:t xml:space="preserve">. </w:t>
      </w:r>
      <w:r w:rsidR="00810ADD" w:rsidRPr="00810ADD">
        <w:t>Uz odabranu oznak</w:t>
      </w:r>
      <w:r w:rsidR="00810ADD">
        <w:t>u</w:t>
      </w:r>
      <w:r w:rsidR="00810ADD" w:rsidRPr="00810ADD">
        <w:t xml:space="preserve"> </w:t>
      </w:r>
      <w:r w:rsidR="00810ADD">
        <w:t>mogućnost</w:t>
      </w:r>
      <w:r w:rsidR="00810ADD" w:rsidRPr="00810ADD">
        <w:t xml:space="preserve"> doda</w:t>
      </w:r>
      <w:r w:rsidR="00810ADD">
        <w:t>vanja fotografije &lt;</w:t>
      </w:r>
      <w:proofErr w:type="spellStart"/>
      <w:r w:rsidR="00810ADD">
        <w:t>upload</w:t>
      </w:r>
      <w:proofErr w:type="spellEnd"/>
      <w:r w:rsidR="00810ADD">
        <w:t>&gt;</w:t>
      </w:r>
      <w:r w:rsidR="00810ADD" w:rsidRPr="00810ADD">
        <w:t xml:space="preserve"> i sam</w:t>
      </w:r>
      <w:r w:rsidR="00810ADD">
        <w:t>e</w:t>
      </w:r>
      <w:r w:rsidR="00810ADD" w:rsidRPr="00810ADD">
        <w:t xml:space="preserve"> oznak</w:t>
      </w:r>
      <w:r w:rsidR="00810ADD">
        <w:t>e</w:t>
      </w:r>
      <w:r w:rsidR="00810ADD" w:rsidRPr="00810ADD">
        <w:t xml:space="preserve"> </w:t>
      </w:r>
      <w:r w:rsidR="00810ADD">
        <w:t xml:space="preserve">&lt;unos&gt; </w:t>
      </w:r>
      <w:r w:rsidR="00810ADD" w:rsidRPr="00810ADD">
        <w:t>brojevi, slova ili kombinacija, bez razmaka i posebnih znakova</w:t>
      </w:r>
      <w:r w:rsidR="000F4E75">
        <w:t xml:space="preserve">; osim </w:t>
      </w:r>
      <w:r w:rsidR="006E3456">
        <w:t xml:space="preserve">za </w:t>
      </w:r>
      <w:r w:rsidR="000F4E75">
        <w:t>ostalo</w:t>
      </w:r>
      <w:r w:rsidR="00810ADD" w:rsidRPr="00810ADD">
        <w:t>)</w:t>
      </w:r>
    </w:p>
    <w:p w14:paraId="790CF765" w14:textId="77777777" w:rsidR="00CD3615" w:rsidRDefault="00810ADD" w:rsidP="00106952">
      <w:r>
        <w:t>g) V</w:t>
      </w:r>
      <w:r w:rsidRPr="00810ADD">
        <w:t>eličina životinje</w:t>
      </w:r>
      <w:r w:rsidR="000E4201">
        <w:t xml:space="preserve"> &lt;</w:t>
      </w:r>
      <w:r w:rsidRPr="00810ADD">
        <w:t>izbornik</w:t>
      </w:r>
      <w:r w:rsidR="000E4201">
        <w:t>&gt;</w:t>
      </w:r>
      <w:r w:rsidRPr="00810ADD">
        <w:t xml:space="preserve"> ovisno o sistematskoj kategoriji</w:t>
      </w:r>
      <w:r w:rsidR="000E4201">
        <w:t xml:space="preserve"> </w:t>
      </w:r>
      <w:r w:rsidRPr="00810ADD">
        <w:t>prema veličinama iz cjenika</w:t>
      </w:r>
      <w:r w:rsidR="000E4201">
        <w:t xml:space="preserve"> </w:t>
      </w:r>
      <w:r w:rsidR="000E4201" w:rsidRPr="004B1C26">
        <w:rPr>
          <w:highlight w:val="cyan"/>
        </w:rPr>
        <w:t xml:space="preserve">Molimo dostavu </w:t>
      </w:r>
      <w:r w:rsidR="004B1C26">
        <w:rPr>
          <w:highlight w:val="cyan"/>
        </w:rPr>
        <w:t xml:space="preserve">svih </w:t>
      </w:r>
      <w:r w:rsidR="000E4201" w:rsidRPr="004B1C26">
        <w:rPr>
          <w:highlight w:val="cyan"/>
        </w:rPr>
        <w:t>cjenika</w:t>
      </w:r>
      <w:r w:rsidR="005E753E">
        <w:t>-</w:t>
      </w:r>
    </w:p>
    <w:p w14:paraId="6178EDF0" w14:textId="299EA95B" w:rsidR="00810ADD" w:rsidRPr="00693FCF" w:rsidRDefault="00CD3615" w:rsidP="00106952">
      <w:pPr>
        <w:rPr>
          <w:i/>
          <w:color w:val="7030A0"/>
        </w:rPr>
      </w:pPr>
      <w:r>
        <w:rPr>
          <w:i/>
          <w:color w:val="7030A0"/>
        </w:rPr>
        <w:t>C</w:t>
      </w:r>
      <w:r w:rsidR="005E753E" w:rsidRPr="00693FCF">
        <w:rPr>
          <w:i/>
          <w:color w:val="7030A0"/>
        </w:rPr>
        <w:t>jenik osnovne skrbi dostavljamo (Prilog III)</w:t>
      </w:r>
      <w:r>
        <w:rPr>
          <w:i/>
          <w:color w:val="7030A0"/>
        </w:rPr>
        <w:t>,</w:t>
      </w:r>
      <w:r w:rsidR="00BC65A1">
        <w:rPr>
          <w:i/>
          <w:color w:val="7030A0"/>
        </w:rPr>
        <w:t xml:space="preserve"> s naglaskom na činjenicu da kod odabira neke sistematske skupine </w:t>
      </w:r>
      <w:r>
        <w:rPr>
          <w:i/>
          <w:color w:val="7030A0"/>
        </w:rPr>
        <w:t>(konkretno ptica i sisavaca koje su navedene u Prilogu II)</w:t>
      </w:r>
      <w:r w:rsidR="005E753E" w:rsidRPr="00693FCF">
        <w:rPr>
          <w:i/>
          <w:color w:val="7030A0"/>
        </w:rPr>
        <w:t xml:space="preserve"> cijena proširene skrbi je 200 kn po danu</w:t>
      </w:r>
      <w:r w:rsidR="00A94B69">
        <w:rPr>
          <w:i/>
          <w:color w:val="7030A0"/>
        </w:rPr>
        <w:t xml:space="preserve">, a  za </w:t>
      </w:r>
      <w:r>
        <w:rPr>
          <w:i/>
          <w:color w:val="7030A0"/>
        </w:rPr>
        <w:t>juvenilne primjerk</w:t>
      </w:r>
      <w:r w:rsidR="00A94B69">
        <w:rPr>
          <w:i/>
          <w:color w:val="7030A0"/>
        </w:rPr>
        <w:t>e tih vrsta dodatno 30% više</w:t>
      </w:r>
      <w:r>
        <w:rPr>
          <w:i/>
          <w:color w:val="7030A0"/>
        </w:rPr>
        <w:t xml:space="preserve"> (to je vezano uz unos dobi)</w:t>
      </w:r>
      <w:r w:rsidR="00693FCF" w:rsidRPr="00693FCF">
        <w:rPr>
          <w:i/>
          <w:color w:val="7030A0"/>
        </w:rPr>
        <w:t xml:space="preserve"> –taj prilog II je podskup popisa svih strogo zaštićenih vrsta koje također dostavljamo. Proširena skrb za jedinke prioritetnih vrsta oporavilište može koristiti </w:t>
      </w:r>
      <w:proofErr w:type="spellStart"/>
      <w:r w:rsidR="005E753E" w:rsidRPr="00693FCF">
        <w:rPr>
          <w:i/>
          <w:color w:val="7030A0"/>
        </w:rPr>
        <w:t>max</w:t>
      </w:r>
      <w:proofErr w:type="spellEnd"/>
      <w:r w:rsidR="005E753E" w:rsidRPr="00693FCF">
        <w:rPr>
          <w:i/>
          <w:color w:val="7030A0"/>
        </w:rPr>
        <w:t xml:space="preserve"> 10 dana tijekom cjelokupnog razdoblja držanja</w:t>
      </w:r>
      <w:r w:rsidR="00693FCF" w:rsidRPr="00693FCF">
        <w:rPr>
          <w:i/>
          <w:color w:val="7030A0"/>
        </w:rPr>
        <w:t xml:space="preserve"> te jedinke i </w:t>
      </w:r>
      <w:r w:rsidR="005E753E" w:rsidRPr="00693FCF">
        <w:rPr>
          <w:i/>
          <w:color w:val="7030A0"/>
        </w:rPr>
        <w:t xml:space="preserve">taj iznos ne moraju koristiti u jednom neprekidnom </w:t>
      </w:r>
      <w:r w:rsidR="00693FCF" w:rsidRPr="00693FCF">
        <w:rPr>
          <w:i/>
          <w:color w:val="7030A0"/>
        </w:rPr>
        <w:t>periodu</w:t>
      </w:r>
      <w:r w:rsidR="005E753E" w:rsidRPr="00693FCF">
        <w:rPr>
          <w:i/>
          <w:color w:val="7030A0"/>
        </w:rPr>
        <w:t>, nego u više</w:t>
      </w:r>
      <w:r w:rsidR="00693FCF" w:rsidRPr="00693FCF">
        <w:rPr>
          <w:i/>
          <w:color w:val="7030A0"/>
        </w:rPr>
        <w:t xml:space="preserve"> isprekidanih razdoblja, no aplikacija treba ograničiti na maksimalno 10 dana za svaku životinju.</w:t>
      </w:r>
    </w:p>
    <w:p w14:paraId="3186DBDF" w14:textId="0A7EB1DA" w:rsidR="000E4201" w:rsidRDefault="000E4201" w:rsidP="00106952">
      <w:r>
        <w:t>h) D</w:t>
      </w:r>
      <w:r w:rsidRPr="000E4201">
        <w:t>atum pronalaska životinje</w:t>
      </w:r>
      <w:r>
        <w:t xml:space="preserve"> &lt;</w:t>
      </w:r>
      <w:r w:rsidRPr="000E4201">
        <w:t>kalendar</w:t>
      </w:r>
      <w:r>
        <w:t xml:space="preserve"> ili </w:t>
      </w:r>
      <w:r w:rsidRPr="000E4201">
        <w:t>nije poznato</w:t>
      </w:r>
      <w:r>
        <w:t>&gt;</w:t>
      </w:r>
    </w:p>
    <w:p w14:paraId="090A6277" w14:textId="79E8CBBD" w:rsidR="000E4201" w:rsidRPr="00B04FB0" w:rsidRDefault="002B419A" w:rsidP="00106952">
      <w:pPr>
        <w:rPr>
          <w:i/>
          <w:color w:val="7030A0"/>
        </w:rPr>
      </w:pPr>
      <w:r>
        <w:t>i</w:t>
      </w:r>
      <w:r w:rsidR="00A02A42">
        <w:t>) L</w:t>
      </w:r>
      <w:r w:rsidR="00A02A42" w:rsidRPr="00A02A42">
        <w:t xml:space="preserve">okacija na kojoj je životinja pronađena </w:t>
      </w:r>
      <w:r w:rsidR="00A02A42">
        <w:t xml:space="preserve">&lt;unos </w:t>
      </w:r>
      <w:r w:rsidR="00A02A42" w:rsidRPr="00A02A42">
        <w:t xml:space="preserve">GPS koordinate ili </w:t>
      </w:r>
      <w:r w:rsidR="00A02A42">
        <w:t xml:space="preserve">unos </w:t>
      </w:r>
      <w:r w:rsidR="00A02A42" w:rsidRPr="00A02A42">
        <w:t>opisno</w:t>
      </w:r>
      <w:r w:rsidR="00A02A42">
        <w:t xml:space="preserve"> ili </w:t>
      </w:r>
      <w:r w:rsidR="00A02A42" w:rsidRPr="00A02A42">
        <w:t>nije poznato</w:t>
      </w:r>
      <w:r w:rsidR="00A02A42">
        <w:t xml:space="preserve">&gt; </w:t>
      </w:r>
      <w:r w:rsidR="00A02A42" w:rsidRPr="00A02A42">
        <w:rPr>
          <w:highlight w:val="yellow"/>
        </w:rPr>
        <w:t xml:space="preserve">Da li da stavimo mogućnost </w:t>
      </w:r>
      <w:proofErr w:type="spellStart"/>
      <w:r w:rsidR="00A02A42" w:rsidRPr="00A02A42">
        <w:rPr>
          <w:highlight w:val="yellow"/>
        </w:rPr>
        <w:t>uploada</w:t>
      </w:r>
      <w:proofErr w:type="spellEnd"/>
      <w:r w:rsidR="00A02A42" w:rsidRPr="00A02A42">
        <w:rPr>
          <w:highlight w:val="yellow"/>
        </w:rPr>
        <w:t xml:space="preserve"> fotografije?</w:t>
      </w:r>
      <w:r w:rsidR="00B04FB0">
        <w:t xml:space="preserve"> </w:t>
      </w:r>
      <w:r w:rsidR="00B04FB0" w:rsidRPr="00B04FB0">
        <w:rPr>
          <w:i/>
          <w:color w:val="7030A0"/>
        </w:rPr>
        <w:t xml:space="preserve">Ne treba fotografija. Ovo polje može biti slobodan upis za početak, a kasnije se eventualno u budućnosti može razmišljati o nadgradnji i povezivanju s nekim </w:t>
      </w:r>
      <w:r w:rsidR="00B04FB0">
        <w:rPr>
          <w:i/>
          <w:color w:val="7030A0"/>
        </w:rPr>
        <w:t xml:space="preserve">aplikacijama koje imaju </w:t>
      </w:r>
      <w:proofErr w:type="spellStart"/>
      <w:r w:rsidR="00B04FB0">
        <w:rPr>
          <w:i/>
          <w:color w:val="7030A0"/>
        </w:rPr>
        <w:t>geolokaciju</w:t>
      </w:r>
      <w:proofErr w:type="spellEnd"/>
      <w:r w:rsidR="00B04FB0" w:rsidRPr="00B04FB0">
        <w:rPr>
          <w:i/>
          <w:color w:val="7030A0"/>
        </w:rPr>
        <w:t>.</w:t>
      </w:r>
    </w:p>
    <w:p w14:paraId="7B78BAE6" w14:textId="5CA95E74" w:rsidR="00A02A42" w:rsidRDefault="002B419A" w:rsidP="00106952">
      <w:r>
        <w:t>j</w:t>
      </w:r>
      <w:r w:rsidR="00A02A42">
        <w:t>) O</w:t>
      </w:r>
      <w:r w:rsidR="00A02A42" w:rsidRPr="00A02A42">
        <w:t xml:space="preserve">kolnosti i način pronalaska životinje </w:t>
      </w:r>
      <w:r w:rsidR="00A02A42">
        <w:t xml:space="preserve">&lt;unos ili </w:t>
      </w:r>
      <w:r w:rsidR="00A02A42" w:rsidRPr="00A02A42">
        <w:t>nije poznato</w:t>
      </w:r>
      <w:r w:rsidR="00A02A42">
        <w:t xml:space="preserve">&gt; </w:t>
      </w:r>
    </w:p>
    <w:p w14:paraId="5E1E0BCE" w14:textId="605578D4" w:rsidR="00A02A42" w:rsidRDefault="002B419A" w:rsidP="00106952">
      <w:r>
        <w:t>k</w:t>
      </w:r>
      <w:r w:rsidR="00B467DD">
        <w:t>1</w:t>
      </w:r>
      <w:r w:rsidR="00A02A42">
        <w:t>) S</w:t>
      </w:r>
      <w:r w:rsidR="00A02A42" w:rsidRPr="00A02A42">
        <w:t>tanje u kojem je životinja pronađena</w:t>
      </w:r>
      <w:r w:rsidR="00A02A42">
        <w:t xml:space="preserve"> &lt;</w:t>
      </w:r>
      <w:r w:rsidR="00A02A42" w:rsidRPr="00A02A42">
        <w:t>izbornik</w:t>
      </w:r>
      <w:r w:rsidR="00B467DD">
        <w:t xml:space="preserve"> + dodatni unos + </w:t>
      </w:r>
      <w:proofErr w:type="spellStart"/>
      <w:r w:rsidR="00B467DD">
        <w:t>upload</w:t>
      </w:r>
      <w:proofErr w:type="spellEnd"/>
      <w:r w:rsidR="00B467DD">
        <w:t xml:space="preserve"> za sve odgovore</w:t>
      </w:r>
      <w:r w:rsidR="00A02A42">
        <w:t xml:space="preserve">&gt; </w:t>
      </w:r>
      <w:r w:rsidR="00E758B5" w:rsidRPr="00E758B5">
        <w:t>iscrpljena/dehidrirana-bez vanjskih ozljeda</w:t>
      </w:r>
      <w:r w:rsidR="00E758B5">
        <w:t xml:space="preserve"> ili </w:t>
      </w:r>
      <w:r w:rsidR="00E758B5" w:rsidRPr="00E758B5">
        <w:t>ozlijeđena/ranjena</w:t>
      </w:r>
      <w:r w:rsidR="00E758B5">
        <w:t xml:space="preserve"> ili otrovana ili bolesna ili uginula ili ostalo</w:t>
      </w:r>
    </w:p>
    <w:p w14:paraId="42E76026" w14:textId="51DD4075" w:rsidR="00B467DD" w:rsidRDefault="00B467DD" w:rsidP="00106952">
      <w:r>
        <w:t>k2) R</w:t>
      </w:r>
      <w:r w:rsidRPr="00E758B5">
        <w:t>azlog zaprimanja životinje u oporavilište</w:t>
      </w:r>
      <w:r>
        <w:t xml:space="preserve"> – </w:t>
      </w:r>
      <w:r w:rsidRPr="00B467DD">
        <w:rPr>
          <w:highlight w:val="yellow"/>
        </w:rPr>
        <w:t>isto kao k1?</w:t>
      </w:r>
      <w:r>
        <w:t xml:space="preserve"> </w:t>
      </w:r>
      <w:r w:rsidR="005D339F">
        <w:rPr>
          <w:i/>
          <w:color w:val="7030A0"/>
        </w:rPr>
        <w:t>Isto kao</w:t>
      </w:r>
      <w:r w:rsidR="005D339F" w:rsidRPr="005D339F">
        <w:rPr>
          <w:i/>
          <w:color w:val="7030A0"/>
        </w:rPr>
        <w:t xml:space="preserve"> i k1</w:t>
      </w:r>
    </w:p>
    <w:p w14:paraId="57D82D8B" w14:textId="7D2D1204" w:rsidR="00B467DD" w:rsidRDefault="00B467DD" w:rsidP="00106952">
      <w:r>
        <w:t>k3) S</w:t>
      </w:r>
      <w:r w:rsidRPr="00B467DD">
        <w:t>tanje životinje u trenutku zaprimanja u oporavilište</w:t>
      </w:r>
      <w:r w:rsidR="00F7374C">
        <w:t xml:space="preserve"> – </w:t>
      </w:r>
      <w:r w:rsidR="00F7374C" w:rsidRPr="00F7374C">
        <w:rPr>
          <w:highlight w:val="yellow"/>
        </w:rPr>
        <w:t>isto kao k1 osim u slučaju promjene stanja pronalazak – predaja?</w:t>
      </w:r>
      <w:r w:rsidR="00F7374C">
        <w:t xml:space="preserve"> </w:t>
      </w:r>
      <w:r w:rsidR="00F7374C" w:rsidRPr="00F7374C">
        <w:rPr>
          <w:highlight w:val="yellow"/>
        </w:rPr>
        <w:t>Ili je to dodatni tekstualni opis stanja životinje kod zaprimanja?</w:t>
      </w:r>
      <w:r w:rsidR="005D339F">
        <w:t xml:space="preserve"> </w:t>
      </w:r>
    </w:p>
    <w:p w14:paraId="5F30036F" w14:textId="150DD8C6" w:rsidR="002B419A" w:rsidRDefault="002B419A" w:rsidP="00106952">
      <w:r>
        <w:lastRenderedPageBreak/>
        <w:t xml:space="preserve">l) Ovisno o </w:t>
      </w:r>
      <w:r w:rsidR="00411B81">
        <w:t>c1</w:t>
      </w:r>
      <w:r>
        <w:t xml:space="preserve"> &lt;</w:t>
      </w:r>
      <w:del w:id="15" w:author="Ida Partl" w:date="2021-08-19T15:14:00Z">
        <w:r w:rsidDel="003672E6">
          <w:delText>unos</w:delText>
        </w:r>
      </w:del>
      <w:ins w:id="16" w:author="Ida Partl" w:date="2021-08-19T15:14:00Z">
        <w:r w:rsidR="003672E6">
          <w:t>padajući izbornik</w:t>
        </w:r>
      </w:ins>
      <w:r>
        <w:t>&gt; N</w:t>
      </w:r>
      <w:r w:rsidRPr="000E4201">
        <w:t>alaznik životinje za strogo zaštićene jedinke iz prirode</w:t>
      </w:r>
    </w:p>
    <w:p w14:paraId="2CD83A07" w14:textId="6A6A6C4F" w:rsidR="002B419A" w:rsidRDefault="002B419A" w:rsidP="00106952">
      <w:r>
        <w:t>m) O</w:t>
      </w:r>
      <w:r w:rsidRPr="002B419A">
        <w:t>sobni podaci o nalazniku/vlasniku/nadležnoj službi koji su predali životinju oporavilištu</w:t>
      </w:r>
      <w:r>
        <w:t xml:space="preserve"> &lt;unos&gt; </w:t>
      </w:r>
      <w:r w:rsidRPr="002B419A">
        <w:rPr>
          <w:highlight w:val="yellow"/>
        </w:rPr>
        <w:t xml:space="preserve">Koje bi osobne podatke bilo dobro unesti, </w:t>
      </w:r>
      <w:commentRangeStart w:id="17"/>
      <w:r w:rsidRPr="002B419A">
        <w:rPr>
          <w:highlight w:val="yellow"/>
        </w:rPr>
        <w:t xml:space="preserve">koje dokumente </w:t>
      </w:r>
      <w:proofErr w:type="spellStart"/>
      <w:r w:rsidRPr="002B419A">
        <w:rPr>
          <w:highlight w:val="yellow"/>
        </w:rPr>
        <w:t>uploadati</w:t>
      </w:r>
      <w:proofErr w:type="spellEnd"/>
      <w:r w:rsidR="009A3077">
        <w:rPr>
          <w:highlight w:val="yellow"/>
        </w:rPr>
        <w:t xml:space="preserve"> (z</w:t>
      </w:r>
      <w:r w:rsidR="007B3AF1">
        <w:rPr>
          <w:highlight w:val="yellow"/>
        </w:rPr>
        <w:t>bog</w:t>
      </w:r>
      <w:r w:rsidR="009A3077">
        <w:rPr>
          <w:highlight w:val="yellow"/>
        </w:rPr>
        <w:t xml:space="preserve"> uput</w:t>
      </w:r>
      <w:r w:rsidR="007B3AF1">
        <w:rPr>
          <w:highlight w:val="yellow"/>
        </w:rPr>
        <w:t>a</w:t>
      </w:r>
      <w:r w:rsidR="00827BAC">
        <w:rPr>
          <w:highlight w:val="yellow"/>
        </w:rPr>
        <w:t xml:space="preserve"> korisnicima</w:t>
      </w:r>
      <w:r w:rsidR="009A3077">
        <w:rPr>
          <w:highlight w:val="yellow"/>
        </w:rPr>
        <w:t>)</w:t>
      </w:r>
      <w:r w:rsidRPr="002B419A">
        <w:rPr>
          <w:highlight w:val="yellow"/>
        </w:rPr>
        <w:t>?</w:t>
      </w:r>
      <w:r>
        <w:t xml:space="preserve"> </w:t>
      </w:r>
      <w:r w:rsidRPr="002B419A">
        <w:t xml:space="preserve"> </w:t>
      </w:r>
      <w:commentRangeEnd w:id="17"/>
      <w:r w:rsidR="003672E6">
        <w:rPr>
          <w:rStyle w:val="Referencakomentara"/>
        </w:rPr>
        <w:commentReference w:id="17"/>
      </w:r>
    </w:p>
    <w:p w14:paraId="6F2EE3EB" w14:textId="76420C61" w:rsidR="00CD3C6C" w:rsidRDefault="002B419A" w:rsidP="00CD3C6C">
      <w:r>
        <w:t xml:space="preserve">n) </w:t>
      </w:r>
      <w:r w:rsidR="00CD3C6C">
        <w:t xml:space="preserve">Lokacija preuzimanja životinje &lt;izbornik&gt; u oporavilištu, </w:t>
      </w:r>
      <w:r w:rsidR="00E758B5" w:rsidRPr="00E758B5">
        <w:t>izvan oporavilišta</w:t>
      </w:r>
      <w:r w:rsidR="00E758B5">
        <w:t xml:space="preserve"> – </w:t>
      </w:r>
      <w:r w:rsidR="00E758B5" w:rsidRPr="00E758B5">
        <w:t>preuzeli djelatnici oporavilišta</w:t>
      </w:r>
      <w:r w:rsidR="00E758B5">
        <w:t xml:space="preserve"> ili </w:t>
      </w:r>
      <w:r w:rsidR="00E758B5" w:rsidRPr="00E758B5">
        <w:t xml:space="preserve">izvan oporavilišta </w:t>
      </w:r>
      <w:r w:rsidR="00E758B5">
        <w:t>–</w:t>
      </w:r>
      <w:r w:rsidR="00E758B5" w:rsidRPr="00E758B5">
        <w:t xml:space="preserve"> preuzela druga služba</w:t>
      </w:r>
    </w:p>
    <w:p w14:paraId="2197E8E9" w14:textId="63618608" w:rsidR="002B419A" w:rsidRDefault="00E758B5" w:rsidP="00CD3C6C">
      <w:r>
        <w:t>o) D</w:t>
      </w:r>
      <w:r w:rsidR="00CD3C6C">
        <w:t xml:space="preserve">atum zaprimanja u oporavilište </w:t>
      </w:r>
      <w:r>
        <w:t>&lt;</w:t>
      </w:r>
      <w:r w:rsidR="00CD3C6C">
        <w:t>kalendar</w:t>
      </w:r>
      <w:r>
        <w:t>&gt;</w:t>
      </w:r>
    </w:p>
    <w:p w14:paraId="78879317" w14:textId="579E027F" w:rsidR="004B1C26" w:rsidRDefault="00F7374C" w:rsidP="00CD3C6C">
      <w:r>
        <w:t>p) N</w:t>
      </w:r>
      <w:r w:rsidRPr="00F7374C">
        <w:t>ačin držanja životinje</w:t>
      </w:r>
      <w:r>
        <w:t xml:space="preserve"> &lt;</w:t>
      </w:r>
      <w:r w:rsidRPr="00F7374C">
        <w:t>izbornik</w:t>
      </w:r>
      <w:r>
        <w:t>&gt;</w:t>
      </w:r>
      <w:r w:rsidRPr="00F7374C">
        <w:t xml:space="preserve"> </w:t>
      </w:r>
      <w:proofErr w:type="spellStart"/>
      <w:r w:rsidRPr="00F7374C">
        <w:t>solitarno</w:t>
      </w:r>
      <w:proofErr w:type="spellEnd"/>
      <w:r w:rsidRPr="00F7374C">
        <w:t xml:space="preserve"> ili u grupi </w:t>
      </w:r>
      <w:commentRangeStart w:id="18"/>
      <w:r w:rsidR="004B1C26">
        <w:t>(ako se odabere oboj</w:t>
      </w:r>
      <w:commentRangeEnd w:id="18"/>
      <w:r w:rsidR="003672E6">
        <w:rPr>
          <w:rStyle w:val="Referencakomentara"/>
        </w:rPr>
        <w:commentReference w:id="18"/>
      </w:r>
      <w:r w:rsidR="004B1C26">
        <w:t>e, treba predvidjeti i unos datuma od-do za obje opcije)</w:t>
      </w:r>
    </w:p>
    <w:p w14:paraId="7D28B468" w14:textId="77777777" w:rsidR="00A94B69" w:rsidRDefault="005E5C29" w:rsidP="00CD3C6C">
      <w:r>
        <w:t>r)</w:t>
      </w:r>
      <w:r w:rsidR="00F7374C" w:rsidRPr="00F7374C">
        <w:t xml:space="preserve"> </w:t>
      </w:r>
      <w:r>
        <w:t>H</w:t>
      </w:r>
      <w:r w:rsidR="00F7374C" w:rsidRPr="00F7374C">
        <w:t>ibernacija/estivacija</w:t>
      </w:r>
      <w:r>
        <w:t xml:space="preserve"> &lt;</w:t>
      </w:r>
      <w:r w:rsidRPr="00F7374C">
        <w:t>izbornik</w:t>
      </w:r>
      <w:r>
        <w:t>&gt;</w:t>
      </w:r>
      <w:r w:rsidRPr="00F7374C">
        <w:t xml:space="preserve"> </w:t>
      </w:r>
      <w:r>
        <w:t>da ili ne</w:t>
      </w:r>
      <w:r w:rsidRPr="00F7374C">
        <w:t xml:space="preserve"> </w:t>
      </w:r>
      <w:r>
        <w:t>(ako se odabere da, treba predvidjeti i unos datuma od-do)</w:t>
      </w:r>
      <w:r w:rsidR="003672E6">
        <w:t>-</w:t>
      </w:r>
    </w:p>
    <w:p w14:paraId="2F5FC756" w14:textId="27D97F35" w:rsidR="00F7374C" w:rsidRPr="00A94B69" w:rsidRDefault="00A94B69" w:rsidP="00CD3C6C">
      <w:pPr>
        <w:rPr>
          <w:i/>
          <w:color w:val="7030A0"/>
        </w:rPr>
      </w:pPr>
      <w:r w:rsidRPr="00A94B69">
        <w:rPr>
          <w:i/>
          <w:color w:val="7030A0"/>
        </w:rPr>
        <w:t>T</w:t>
      </w:r>
      <w:r w:rsidR="003672E6" w:rsidRPr="00A94B69">
        <w:rPr>
          <w:i/>
          <w:color w:val="7030A0"/>
        </w:rPr>
        <w:t>ijekom hibernacije cijena osnovne skrbi je 0,00 kn i to se oduzima od ukupne cijene, a</w:t>
      </w:r>
      <w:r>
        <w:rPr>
          <w:i/>
          <w:color w:val="7030A0"/>
        </w:rPr>
        <w:t xml:space="preserve"> tijekom nje</w:t>
      </w:r>
      <w:r w:rsidR="003672E6" w:rsidRPr="00A94B69">
        <w:rPr>
          <w:i/>
          <w:color w:val="7030A0"/>
        </w:rPr>
        <w:t xml:space="preserve"> ne može se pružati </w:t>
      </w:r>
      <w:r w:rsidRPr="00A94B69">
        <w:rPr>
          <w:i/>
          <w:color w:val="7030A0"/>
        </w:rPr>
        <w:t xml:space="preserve">niti </w:t>
      </w:r>
      <w:r w:rsidR="003672E6" w:rsidRPr="00A94B69">
        <w:rPr>
          <w:i/>
          <w:color w:val="7030A0"/>
        </w:rPr>
        <w:t>proširena skrb niti pravdati bilo koji drugi troškovi</w:t>
      </w:r>
      <w:r w:rsidRPr="00A94B69">
        <w:rPr>
          <w:i/>
          <w:color w:val="7030A0"/>
        </w:rPr>
        <w:t xml:space="preserve"> (za tu/te jedinke).</w:t>
      </w:r>
    </w:p>
    <w:p w14:paraId="40C26FC7" w14:textId="59BB667A" w:rsidR="00D35096" w:rsidRDefault="005E5C29" w:rsidP="00CD3C6C">
      <w:r w:rsidRPr="0047710A">
        <w:t>s</w:t>
      </w:r>
      <w:r w:rsidR="00D35096" w:rsidRPr="0047710A">
        <w:t>)</w:t>
      </w:r>
      <w:r w:rsidR="0010185D" w:rsidRPr="0047710A">
        <w:t xml:space="preserve"> Provođenje proširene skrbi: ovisi o </w:t>
      </w:r>
      <w:r w:rsidR="00F41CD3" w:rsidRPr="0047710A">
        <w:t>polju d</w:t>
      </w:r>
      <w:r w:rsidR="0010185D" w:rsidRPr="0047710A">
        <w:t xml:space="preserve"> &lt;izbornik&gt; da ili ne (ovo polje se pokazuje samo za SZ vrste koje se navode u Prilogu II. Pravilnika o oporavilištima za divlje životinje ili za neke zaplijenjene jedinke, ali samo od strane administratora)</w:t>
      </w:r>
      <w:r w:rsidR="00350AE3" w:rsidRPr="0047710A">
        <w:t xml:space="preserve"> </w:t>
      </w:r>
      <w:commentRangeStart w:id="19"/>
      <w:r w:rsidR="007B3AF1" w:rsidRPr="00A94B69">
        <w:rPr>
          <w:highlight w:val="magenta"/>
        </w:rPr>
        <w:t>Molimo pojašnjenje</w:t>
      </w:r>
      <w:commentRangeEnd w:id="19"/>
      <w:r w:rsidR="00A94B69" w:rsidRPr="00A94B69">
        <w:rPr>
          <w:rStyle w:val="Referencakomentara"/>
          <w:highlight w:val="magenta"/>
        </w:rPr>
        <w:commentReference w:id="19"/>
      </w:r>
    </w:p>
    <w:p w14:paraId="6F2CB6A7" w14:textId="23E56C99" w:rsidR="0010185D" w:rsidRDefault="005E5C29" w:rsidP="00CD3C6C">
      <w:r>
        <w:t>t</w:t>
      </w:r>
      <w:r w:rsidR="0010185D">
        <w:t>) R</w:t>
      </w:r>
      <w:r w:rsidR="0010185D" w:rsidRPr="0010185D">
        <w:t>azdoblje provođenja proširene skrbi</w:t>
      </w:r>
      <w:r w:rsidR="00350AE3">
        <w:t xml:space="preserve"> &lt;</w:t>
      </w:r>
      <w:r w:rsidR="0010185D" w:rsidRPr="0010185D">
        <w:t>kalendar</w:t>
      </w:r>
      <w:r w:rsidR="00350AE3">
        <w:t>&gt;</w:t>
      </w:r>
      <w:r w:rsidR="0010185D" w:rsidRPr="0010185D">
        <w:t xml:space="preserve"> </w:t>
      </w:r>
      <w:r w:rsidR="00350AE3">
        <w:t>(</w:t>
      </w:r>
      <w:r w:rsidR="0010185D" w:rsidRPr="0010185D">
        <w:t>Proširena skrb u maksimalnom trajanju od 10 dana se može bilo kada uključiti i isključiti tijekom boravka životinje u oporavilištu, pa kalendar ne smije dopuštati odabir razdoblja pružanja ove vrste skrbi više od 10 dana</w:t>
      </w:r>
      <w:r w:rsidR="00350AE3">
        <w:t>)</w:t>
      </w:r>
      <w:r w:rsidR="0010185D" w:rsidRPr="0010185D">
        <w:t>.</w:t>
      </w:r>
      <w:r w:rsidR="00350AE3">
        <w:t xml:space="preserve"> </w:t>
      </w:r>
      <w:r w:rsidR="00350AE3" w:rsidRPr="00350AE3">
        <w:rPr>
          <w:highlight w:val="yellow"/>
        </w:rPr>
        <w:t xml:space="preserve">Moguće je da ukupno 10 dana bude raspoređeno u više </w:t>
      </w:r>
      <w:r w:rsidR="00350AE3">
        <w:rPr>
          <w:highlight w:val="yellow"/>
        </w:rPr>
        <w:t xml:space="preserve">od-do </w:t>
      </w:r>
      <w:r w:rsidR="00350AE3" w:rsidRPr="00350AE3">
        <w:rPr>
          <w:highlight w:val="yellow"/>
        </w:rPr>
        <w:t>razdoblja unutar ukupnog boravka?</w:t>
      </w:r>
      <w:r w:rsidR="00A94B69">
        <w:t xml:space="preserve"> </w:t>
      </w:r>
      <w:commentRangeStart w:id="20"/>
      <w:r w:rsidR="00A94B69" w:rsidRPr="00A94B69">
        <w:rPr>
          <w:i/>
          <w:color w:val="7030A0"/>
        </w:rPr>
        <w:t>Moguće je.</w:t>
      </w:r>
      <w:commentRangeEnd w:id="20"/>
      <w:r w:rsidR="00A94B69">
        <w:rPr>
          <w:rStyle w:val="Referencakomentara"/>
        </w:rPr>
        <w:commentReference w:id="20"/>
      </w:r>
    </w:p>
    <w:p w14:paraId="4978BC09" w14:textId="727F375F" w:rsidR="00106952" w:rsidRDefault="005E5C29" w:rsidP="00965A3D">
      <w:r>
        <w:t>u</w:t>
      </w:r>
      <w:r w:rsidR="00827BAC">
        <w:t xml:space="preserve">) Opis postupanja sa životinjom za vrijeme smještaja u oporavilištu &lt;unos&gt; ovisi o </w:t>
      </w:r>
      <w:r w:rsidR="00F41CD3">
        <w:t>d</w:t>
      </w:r>
      <w:r w:rsidR="00827BAC">
        <w:t xml:space="preserve"> (za sve SZ vrste, ali i za svaku pojedinu zapljenu neovisno o broju zaplijenjenih jedinki) &lt;</w:t>
      </w:r>
      <w:proofErr w:type="spellStart"/>
      <w:r w:rsidR="00827BAC">
        <w:t>upload</w:t>
      </w:r>
      <w:proofErr w:type="spellEnd"/>
      <w:r w:rsidR="00827BAC">
        <w:t xml:space="preserve">&gt; </w:t>
      </w:r>
      <w:r w:rsidR="00827BAC" w:rsidRPr="00DE54F0">
        <w:rPr>
          <w:highlight w:val="yellow"/>
        </w:rPr>
        <w:t>Kakvi se pdf-ovi tu očekuju (z</w:t>
      </w:r>
      <w:r w:rsidR="007B3AF1">
        <w:rPr>
          <w:highlight w:val="yellow"/>
        </w:rPr>
        <w:t>bog</w:t>
      </w:r>
      <w:r w:rsidR="00827BAC" w:rsidRPr="00DE54F0">
        <w:rPr>
          <w:highlight w:val="yellow"/>
        </w:rPr>
        <w:t xml:space="preserve"> uput</w:t>
      </w:r>
      <w:r w:rsidR="007B3AF1">
        <w:rPr>
          <w:highlight w:val="yellow"/>
        </w:rPr>
        <w:t>a korisnicima</w:t>
      </w:r>
      <w:r w:rsidR="00827BAC" w:rsidRPr="00DE54F0">
        <w:rPr>
          <w:highlight w:val="yellow"/>
        </w:rPr>
        <w:t>)?</w:t>
      </w:r>
    </w:p>
    <w:p w14:paraId="157C27E8" w14:textId="7ED9247B" w:rsidR="009B1854" w:rsidRPr="009B1854" w:rsidRDefault="009B1854" w:rsidP="00965A3D">
      <w:pPr>
        <w:rPr>
          <w:i/>
          <w:color w:val="7030A0"/>
        </w:rPr>
      </w:pPr>
      <w:r w:rsidRPr="009B1854">
        <w:rPr>
          <w:i/>
          <w:color w:val="7030A0"/>
        </w:rPr>
        <w:t xml:space="preserve">Ne ovisi o d), nego o svakoj životinji pojedinačno (što se s njom radi ovisi o stanju u kojem je zaprimljena i o proširenoj skrbi). Pdf koji se može </w:t>
      </w:r>
      <w:proofErr w:type="spellStart"/>
      <w:r w:rsidRPr="009B1854">
        <w:rPr>
          <w:i/>
          <w:color w:val="7030A0"/>
        </w:rPr>
        <w:t>uploadati</w:t>
      </w:r>
      <w:proofErr w:type="spellEnd"/>
      <w:r w:rsidRPr="009B1854">
        <w:rPr>
          <w:i/>
          <w:color w:val="7030A0"/>
        </w:rPr>
        <w:t xml:space="preserve"> je dokumentacija od vanjskih usluga, ponajprije veterinara) ili drugih dokumenata kojima mogu potkrijepiti navode iz opisa postupanja (računi, putni nalozi i sl.).</w:t>
      </w:r>
    </w:p>
    <w:p w14:paraId="3C6EA3B7" w14:textId="2FC35EA5" w:rsidR="00965A3D" w:rsidRDefault="005E5C29" w:rsidP="005E5C29">
      <w:r>
        <w:t>v</w:t>
      </w:r>
      <w:r w:rsidR="00965A3D">
        <w:t>) Datum prestanka skrbi o životinji &lt;kalendar&gt;</w:t>
      </w:r>
    </w:p>
    <w:p w14:paraId="2D2EDD5E" w14:textId="68D2F1D2" w:rsidR="00965A3D" w:rsidRDefault="005E5C29" w:rsidP="00965A3D">
      <w:pPr>
        <w:spacing w:after="0"/>
      </w:pPr>
      <w:r>
        <w:t>z</w:t>
      </w:r>
      <w:r w:rsidR="00965A3D">
        <w:t xml:space="preserve">) Razlog prestanka skrbi o životinji &lt;izbornik&gt; + &lt;unos&gt; Jedinka se pušta nazad u prirodu (unos lokacije puštanja ili GPS koordinate) ili Jedinku nije moguće vratiti u prirodu nego joj se osigurava trajni boravak izvan oporavilišta (naziv pravne/fizičke osobe ili institucije gdje se jedinka zbrinjava) ili </w:t>
      </w:r>
    </w:p>
    <w:p w14:paraId="3F97BE02" w14:textId="055315C2" w:rsidR="00965A3D" w:rsidRDefault="00965A3D" w:rsidP="002B0376">
      <w:r>
        <w:t xml:space="preserve">Usmrćivanje: izvedeno u oporavilištu ili vanjska usluga </w:t>
      </w:r>
      <w:r w:rsidRPr="00965A3D">
        <w:rPr>
          <w:highlight w:val="yellow"/>
        </w:rPr>
        <w:t>(prema tome se odabire cijena iz Priloga III. Pravilnika o oporavilištima za divlje životinje)</w:t>
      </w:r>
      <w:r>
        <w:rPr>
          <w:highlight w:val="yellow"/>
        </w:rPr>
        <w:t xml:space="preserve"> – molimo dostavu</w:t>
      </w:r>
    </w:p>
    <w:p w14:paraId="5F7670B1" w14:textId="149EBD70" w:rsidR="009B1854" w:rsidRPr="009B1854" w:rsidRDefault="009B1854" w:rsidP="002B0376">
      <w:pPr>
        <w:rPr>
          <w:i/>
          <w:color w:val="7030A0"/>
        </w:rPr>
      </w:pPr>
      <w:r w:rsidRPr="009B1854">
        <w:rPr>
          <w:i/>
          <w:color w:val="7030A0"/>
        </w:rPr>
        <w:t xml:space="preserve">Ako se odabire cijena iz Priloga III. ona je fiksna i iznosi 100,00 kn, a ako je izvršena po vanjskoj usluzi, onda je to iznos naveden na računu koji se treba moći ručno upisati (definirano polje s valutom u HRK) i </w:t>
      </w:r>
      <w:proofErr w:type="spellStart"/>
      <w:r w:rsidRPr="009B1854">
        <w:rPr>
          <w:i/>
          <w:color w:val="7030A0"/>
        </w:rPr>
        <w:t>upload</w:t>
      </w:r>
      <w:proofErr w:type="spellEnd"/>
      <w:r w:rsidRPr="009B1854">
        <w:rPr>
          <w:i/>
          <w:color w:val="7030A0"/>
        </w:rPr>
        <w:t xml:space="preserve"> računa uz to</w:t>
      </w:r>
    </w:p>
    <w:p w14:paraId="270116D7" w14:textId="28DB6DDB" w:rsidR="002B0376" w:rsidRDefault="005E5C29" w:rsidP="002B0376">
      <w:r>
        <w:t>x</w:t>
      </w:r>
      <w:r w:rsidR="002B0376">
        <w:t>) U</w:t>
      </w:r>
      <w:r w:rsidR="002B0376" w:rsidRPr="00DE54F0">
        <w:t>kupan broj dana proveden u oporavilištu</w:t>
      </w:r>
      <w:r w:rsidR="002B0376">
        <w:t xml:space="preserve">: ovisi o </w:t>
      </w:r>
      <w:r w:rsidR="00F41CD3">
        <w:t xml:space="preserve">poljima </w:t>
      </w:r>
      <w:r w:rsidR="002B0376">
        <w:t xml:space="preserve">o </w:t>
      </w:r>
      <w:r w:rsidR="00F41CD3">
        <w:t xml:space="preserve">i </w:t>
      </w:r>
      <w:r>
        <w:t>v</w:t>
      </w:r>
      <w:r w:rsidR="002B0376">
        <w:t xml:space="preserve"> &lt;izračun&gt;</w:t>
      </w:r>
      <w:r w:rsidR="002B0376" w:rsidRPr="00DE54F0">
        <w:t xml:space="preserve"> </w:t>
      </w:r>
      <w:r w:rsidR="002B0376" w:rsidRPr="00D44186">
        <w:t>(ako je jedinka bila smještena u više oporavilišta, odvojeno se prikazuje broj dana proveden u pojedinom oporavilištu)</w:t>
      </w:r>
    </w:p>
    <w:p w14:paraId="1B78E78C" w14:textId="57C9D5ED" w:rsidR="00DB5A28" w:rsidRDefault="005E5C29" w:rsidP="0091083A">
      <w:r>
        <w:t>y) Eutanazija</w:t>
      </w:r>
      <w:r w:rsidR="0014494B">
        <w:t xml:space="preserve"> &lt;</w:t>
      </w:r>
      <w:r w:rsidR="0014494B" w:rsidRPr="0010185D">
        <w:t>izbornik</w:t>
      </w:r>
      <w:r w:rsidR="0014494B">
        <w:t>&gt;</w:t>
      </w:r>
      <w:r w:rsidR="0014494B" w:rsidRPr="0010185D">
        <w:t xml:space="preserve"> da</w:t>
      </w:r>
      <w:r w:rsidR="0014494B">
        <w:t xml:space="preserve"> ili </w:t>
      </w:r>
      <w:r w:rsidR="0014494B" w:rsidRPr="0010185D">
        <w:t>ne (</w:t>
      </w:r>
      <w:r w:rsidR="0014494B">
        <w:t>ako da</w:t>
      </w:r>
      <w:r w:rsidR="003902C9">
        <w:t>,</w:t>
      </w:r>
      <w:r w:rsidR="0014494B">
        <w:t xml:space="preserve"> treba omogućiti &lt;</w:t>
      </w:r>
      <w:proofErr w:type="spellStart"/>
      <w:r w:rsidR="0014494B">
        <w:t>upload</w:t>
      </w:r>
      <w:proofErr w:type="spellEnd"/>
      <w:r w:rsidR="0014494B">
        <w:t>&gt; računa i &lt;unos&gt; iznosa)</w:t>
      </w:r>
    </w:p>
    <w:p w14:paraId="2139BF96" w14:textId="6B69295D" w:rsidR="00DB5A28" w:rsidRPr="00DB5A28" w:rsidRDefault="00DB5A28" w:rsidP="00DB5A28">
      <w:pPr>
        <w:rPr>
          <w:i/>
          <w:iCs/>
        </w:rPr>
      </w:pPr>
      <w:r w:rsidRPr="00DB5A28">
        <w:rPr>
          <w:i/>
          <w:iCs/>
        </w:rPr>
        <w:t>[U nastavku slijede različita polja u slučaju odabira opcije c2. u odnosu na c1.]</w:t>
      </w:r>
    </w:p>
    <w:p w14:paraId="1DBE2A90" w14:textId="1765F63C" w:rsidR="00DB5A28" w:rsidRDefault="00DB5A28" w:rsidP="00DB5A28">
      <w:r>
        <w:lastRenderedPageBreak/>
        <w:t>h) Datum zaplijene životinje</w:t>
      </w:r>
    </w:p>
    <w:p w14:paraId="5A6D1FEF" w14:textId="4F9CBACA" w:rsidR="00FC437B" w:rsidRDefault="002423DD" w:rsidP="00DB5A28">
      <w:r>
        <w:t>i</w:t>
      </w:r>
      <w:r w:rsidR="00D17F2F">
        <w:t>1</w:t>
      </w:r>
      <w:r>
        <w:t>) Mjesto zapljene</w:t>
      </w:r>
      <w:r w:rsidR="00D17F2F">
        <w:t xml:space="preserve"> &lt;</w:t>
      </w:r>
      <w:r w:rsidR="009B1854" w:rsidRPr="0047710A">
        <w:rPr>
          <w:i/>
          <w:color w:val="7030A0"/>
        </w:rPr>
        <w:t>izbornik (unutrašnjost RH ili granični prijelaz)</w:t>
      </w:r>
      <w:r w:rsidR="0047710A" w:rsidRPr="0047710A">
        <w:rPr>
          <w:i/>
          <w:color w:val="7030A0"/>
        </w:rPr>
        <w:t xml:space="preserve"> ) &gt; </w:t>
      </w:r>
      <w:r w:rsidR="009B1854" w:rsidRPr="0047710A">
        <w:rPr>
          <w:i/>
          <w:color w:val="7030A0"/>
        </w:rPr>
        <w:t xml:space="preserve"> plus navod mjesta ili graničnog prijelaza (npr. </w:t>
      </w:r>
      <w:r w:rsidR="0047710A" w:rsidRPr="0047710A">
        <w:rPr>
          <w:i/>
          <w:color w:val="7030A0"/>
        </w:rPr>
        <w:t xml:space="preserve">GP </w:t>
      </w:r>
      <w:proofErr w:type="spellStart"/>
      <w:r w:rsidR="0047710A" w:rsidRPr="0047710A">
        <w:rPr>
          <w:i/>
          <w:color w:val="7030A0"/>
        </w:rPr>
        <w:t>Karasovići</w:t>
      </w:r>
      <w:proofErr w:type="spellEnd"/>
      <w:r w:rsidR="0047710A" w:rsidRPr="0047710A">
        <w:rPr>
          <w:i/>
          <w:color w:val="7030A0"/>
        </w:rPr>
        <w:t xml:space="preserve"> ili Zagreb, Radnič</w:t>
      </w:r>
      <w:r w:rsidR="0047710A">
        <w:rPr>
          <w:i/>
          <w:color w:val="7030A0"/>
        </w:rPr>
        <w:t>k</w:t>
      </w:r>
      <w:r w:rsidR="0047710A" w:rsidRPr="0047710A">
        <w:rPr>
          <w:i/>
          <w:color w:val="7030A0"/>
        </w:rPr>
        <w:t>a cesta 80</w:t>
      </w:r>
      <w:r w:rsidR="00D17F2F">
        <w:t>&lt;</w:t>
      </w:r>
      <w:del w:id="21" w:author="Ida Partl" w:date="2021-08-23T11:21:00Z">
        <w:r w:rsidR="00D17F2F" w:rsidDel="0047710A">
          <w:delText>upload</w:delText>
        </w:r>
        <w:r w:rsidR="00FC437B" w:rsidRPr="00E758B5" w:rsidDel="0047710A">
          <w:delText xml:space="preserve"> fotografije</w:delText>
        </w:r>
      </w:del>
    </w:p>
    <w:p w14:paraId="23D0D3BA" w14:textId="3D1024C9" w:rsidR="00D17F2F" w:rsidRPr="0047710A" w:rsidRDefault="00D17F2F" w:rsidP="00DB5A28">
      <w:pPr>
        <w:rPr>
          <w:i/>
          <w:color w:val="7030A0"/>
        </w:rPr>
      </w:pPr>
      <w:r>
        <w:t>i2) Vrsta i broj dokumenta temeljem koga je izvršena zapljena &lt;</w:t>
      </w:r>
      <w:r w:rsidR="0047710A" w:rsidRPr="0047710A">
        <w:rPr>
          <w:i/>
          <w:color w:val="7030A0"/>
        </w:rPr>
        <w:t xml:space="preserve">upis vrste i broja dokumenta + </w:t>
      </w:r>
      <w:proofErr w:type="spellStart"/>
      <w:r w:rsidRPr="0047710A">
        <w:rPr>
          <w:i/>
          <w:color w:val="7030A0"/>
        </w:rPr>
        <w:t>upload</w:t>
      </w:r>
      <w:proofErr w:type="spellEnd"/>
      <w:r w:rsidRPr="0047710A">
        <w:rPr>
          <w:i/>
          <w:color w:val="7030A0"/>
        </w:rPr>
        <w:t xml:space="preserve"> dokumenta ili fotografije&gt;</w:t>
      </w:r>
    </w:p>
    <w:p w14:paraId="4E290355" w14:textId="352DED11" w:rsidR="00D17F2F" w:rsidRDefault="00D17F2F" w:rsidP="00D17F2F">
      <w:r>
        <w:t>l) N</w:t>
      </w:r>
      <w:r w:rsidRPr="000E4201">
        <w:t>adležna služba koja je izvršila zapljenu</w:t>
      </w:r>
      <w:r>
        <w:t xml:space="preserve"> &lt;</w:t>
      </w:r>
      <w:ins w:id="22" w:author="Ida Partl" w:date="2021-08-23T11:23:00Z">
        <w:r w:rsidR="0047710A" w:rsidDel="0047710A">
          <w:t xml:space="preserve"> </w:t>
        </w:r>
      </w:ins>
      <w:del w:id="23" w:author="Ida Partl" w:date="2021-08-23T11:23:00Z">
        <w:r w:rsidDel="0047710A">
          <w:delText>unos</w:delText>
        </w:r>
      </w:del>
      <w:r>
        <w:t>&gt;</w:t>
      </w:r>
      <w:r w:rsidR="0047710A" w:rsidRPr="0047710A">
        <w:rPr>
          <w:i/>
          <w:color w:val="7030A0"/>
        </w:rPr>
        <w:t>izbornik</w:t>
      </w:r>
    </w:p>
    <w:p w14:paraId="69B37713" w14:textId="0BAE04AD" w:rsidR="00BF16C1" w:rsidRDefault="00BF16C1" w:rsidP="00BF16C1">
      <w:r>
        <w:t xml:space="preserve">bez k2, m, n, </w:t>
      </w:r>
      <w:r w:rsidRPr="00BF16C1">
        <w:rPr>
          <w:highlight w:val="yellow"/>
        </w:rPr>
        <w:t>jesu li potrebna polja k1 i k3?</w:t>
      </w:r>
      <w:r w:rsidR="0047710A">
        <w:t xml:space="preserve"> Treba ostaviti k3)-stanje u kojem je zaprimljena životinja u oporavilište</w:t>
      </w:r>
    </w:p>
    <w:p w14:paraId="3FB81A60" w14:textId="089C7D13" w:rsidR="002423DD" w:rsidRDefault="002423DD" w:rsidP="00DB5A28"/>
    <w:p w14:paraId="4A93F439" w14:textId="5825C1DC" w:rsidR="007B3AF1" w:rsidRDefault="007B3AF1" w:rsidP="007B3AF1">
      <w:pPr>
        <w:rPr>
          <w:i/>
          <w:iCs/>
        </w:rPr>
      </w:pPr>
      <w:r w:rsidRPr="00DB5A28">
        <w:rPr>
          <w:i/>
          <w:iCs/>
        </w:rPr>
        <w:t xml:space="preserve">[U nastavku slijede </w:t>
      </w:r>
      <w:r w:rsidR="007A3A10">
        <w:rPr>
          <w:i/>
          <w:iCs/>
        </w:rPr>
        <w:t>ista</w:t>
      </w:r>
      <w:r w:rsidRPr="00DB5A28">
        <w:rPr>
          <w:i/>
          <w:iCs/>
        </w:rPr>
        <w:t xml:space="preserve"> polja u slučaju odabira opcije c</w:t>
      </w:r>
      <w:r>
        <w:rPr>
          <w:i/>
          <w:iCs/>
        </w:rPr>
        <w:t>3</w:t>
      </w:r>
      <w:r w:rsidRPr="00DB5A28">
        <w:rPr>
          <w:i/>
          <w:iCs/>
        </w:rPr>
        <w:t>. u odnosu na c1.]</w:t>
      </w:r>
    </w:p>
    <w:p w14:paraId="2A1DD9E0" w14:textId="5ADBC8B2" w:rsidR="007B3AF1" w:rsidRDefault="007A3A10" w:rsidP="007B3AF1">
      <w:r>
        <w:t>d</w:t>
      </w:r>
      <w:r w:rsidRPr="007A3A10">
        <w:t>, e1, e2</w:t>
      </w:r>
      <w:r>
        <w:t>, i, m</w:t>
      </w:r>
      <w:r w:rsidR="00251D49">
        <w:t xml:space="preserve">, n, o, v, x, y + </w:t>
      </w:r>
      <w:r w:rsidR="003D631B">
        <w:t xml:space="preserve">l) &lt;izbornik i unos&gt; </w:t>
      </w:r>
      <w:r w:rsidR="007B3AF1">
        <w:t>N</w:t>
      </w:r>
      <w:r w:rsidR="007B3AF1" w:rsidRPr="000E4201">
        <w:t>alaznik</w:t>
      </w:r>
      <w:r w:rsidR="003D631B">
        <w:t xml:space="preserve">, </w:t>
      </w:r>
      <w:r w:rsidR="007B3AF1" w:rsidRPr="000E4201">
        <w:t>vlasnik</w:t>
      </w:r>
      <w:r w:rsidR="003D631B">
        <w:t xml:space="preserve"> ili </w:t>
      </w:r>
      <w:r w:rsidR="007B3AF1" w:rsidRPr="000E4201">
        <w:t>nadležna služba</w:t>
      </w:r>
      <w:r w:rsidR="0047710A">
        <w:t xml:space="preserve"> </w:t>
      </w:r>
    </w:p>
    <w:p w14:paraId="3CAF3E63" w14:textId="19C528E8" w:rsidR="0047710A" w:rsidRPr="00C80669" w:rsidRDefault="0047710A" w:rsidP="007B3AF1">
      <w:pPr>
        <w:rPr>
          <w:i/>
          <w:color w:val="7030A0"/>
        </w:rPr>
      </w:pPr>
      <w:r w:rsidRPr="00C80669">
        <w:rPr>
          <w:i/>
          <w:color w:val="7030A0"/>
        </w:rPr>
        <w:t>Za invazivne vrste ne treba prikazivati izračun skrbi, jer se troškovi, bez obzira na broj dana koji je svaka životinja provela u oporavilištu ne nadoknađuje od strane Ministarstva, nego samo trošak eutanazije (100,00 po cjeniku iz Priloga III ili stvarni trošak po ispostavljenom računu veterinara koji je obavio eutanaziju)</w:t>
      </w:r>
      <w:r w:rsidR="00C80669">
        <w:rPr>
          <w:i/>
          <w:color w:val="7030A0"/>
        </w:rPr>
        <w:t>. L (nadležna služba koja je izvršila zapljenu) ne spada ovdje, taj podatak imamo pod vlasnik/nalaznik/nadležna služba</w:t>
      </w:r>
    </w:p>
    <w:p w14:paraId="7C2E9CA6" w14:textId="77777777" w:rsidR="00C40754" w:rsidRPr="00C80669" w:rsidRDefault="00C40754" w:rsidP="00411B81">
      <w:pPr>
        <w:rPr>
          <w:i/>
          <w:color w:val="7030A0"/>
        </w:rPr>
      </w:pPr>
    </w:p>
    <w:p w14:paraId="069CC2E0" w14:textId="6C518C9B" w:rsidR="00B4348A" w:rsidRPr="002B0376" w:rsidRDefault="00411B81" w:rsidP="006648EE">
      <w:r>
        <w:rPr>
          <w:b/>
          <w:bCs/>
        </w:rPr>
        <w:t>2</w:t>
      </w:r>
      <w:r w:rsidR="006648EE" w:rsidRPr="006648EE">
        <w:rPr>
          <w:b/>
          <w:bCs/>
        </w:rPr>
        <w:t>. Cjenik</w:t>
      </w:r>
      <w:r w:rsidR="002B0376">
        <w:rPr>
          <w:b/>
          <w:bCs/>
        </w:rPr>
        <w:t xml:space="preserve"> </w:t>
      </w:r>
      <w:r w:rsidR="002B0376" w:rsidRPr="002B0376">
        <w:rPr>
          <w:highlight w:val="yellow"/>
        </w:rPr>
        <w:t>(</w:t>
      </w:r>
      <w:r w:rsidR="0091083A">
        <w:rPr>
          <w:highlight w:val="yellow"/>
        </w:rPr>
        <w:t xml:space="preserve">može li </w:t>
      </w:r>
      <w:proofErr w:type="spellStart"/>
      <w:r w:rsidR="002B0376" w:rsidRPr="002B0376">
        <w:rPr>
          <w:highlight w:val="yellow"/>
        </w:rPr>
        <w:t>admin</w:t>
      </w:r>
      <w:proofErr w:type="spellEnd"/>
      <w:r w:rsidR="002B0376" w:rsidRPr="002B0376">
        <w:rPr>
          <w:highlight w:val="yellow"/>
        </w:rPr>
        <w:t xml:space="preserve"> mijenjati sve cijene?)</w:t>
      </w:r>
      <w:r w:rsidR="00C80669" w:rsidRPr="00C80669">
        <w:rPr>
          <w:i/>
          <w:color w:val="7030A0"/>
        </w:rPr>
        <w:t xml:space="preserve"> Da</w:t>
      </w:r>
    </w:p>
    <w:p w14:paraId="2711D34B" w14:textId="77777777" w:rsidR="00C80669" w:rsidRDefault="006648EE" w:rsidP="006648EE">
      <w:r>
        <w:t xml:space="preserve">a) </w:t>
      </w:r>
      <w:r w:rsidR="00DE54F0">
        <w:t>C</w:t>
      </w:r>
      <w:r w:rsidRPr="006648EE">
        <w:t xml:space="preserve">ijena osnovne skrbi po danu: ovisi o </w:t>
      </w:r>
      <w:r w:rsidR="00EF2AF6">
        <w:t xml:space="preserve">poljima </w:t>
      </w:r>
      <w:r w:rsidR="00F41CD3">
        <w:t>d</w:t>
      </w:r>
      <w:r>
        <w:t xml:space="preserve"> / p / e (JUV) / p (</w:t>
      </w:r>
      <w:r w:rsidRPr="006648EE">
        <w:t>hibernacija/estivacija-da</w:t>
      </w:r>
      <w:r>
        <w:t>:</w:t>
      </w:r>
      <w:r w:rsidRPr="006648EE">
        <w:t xml:space="preserve"> dok je životinja u hibernaciji/estivaciji cijena osnovne skrbi iznosi 0, a proširena skrb se ne može uopće pružiti, tj. odabrati</w:t>
      </w:r>
      <w:r>
        <w:t>)</w:t>
      </w:r>
      <w:r w:rsidR="00C80669">
        <w:t xml:space="preserve"> </w:t>
      </w:r>
    </w:p>
    <w:p w14:paraId="0BD3219C" w14:textId="39B1C84F" w:rsidR="006648EE" w:rsidRPr="00C80669" w:rsidRDefault="00C80669" w:rsidP="006648EE">
      <w:pPr>
        <w:rPr>
          <w:color w:val="7030A0"/>
        </w:rPr>
      </w:pPr>
      <w:r w:rsidRPr="00C80669">
        <w:rPr>
          <w:color w:val="7030A0"/>
        </w:rPr>
        <w:t xml:space="preserve">Proširena skrb se može pružiti samo za one vrste s Priloga II i (kod strogo zaštićenih vrsta) i kod zaplijenjenih za koje </w:t>
      </w:r>
      <w:proofErr w:type="spellStart"/>
      <w:r w:rsidRPr="00C80669">
        <w:rPr>
          <w:color w:val="7030A0"/>
        </w:rPr>
        <w:t>admin</w:t>
      </w:r>
      <w:proofErr w:type="spellEnd"/>
      <w:r w:rsidRPr="00C80669">
        <w:rPr>
          <w:color w:val="7030A0"/>
        </w:rPr>
        <w:t xml:space="preserve"> da svoje dopuštenje (isto po 200,00 kn dnevno)</w:t>
      </w:r>
      <w:r>
        <w:rPr>
          <w:color w:val="7030A0"/>
        </w:rPr>
        <w:t>, za invazivne je nema</w:t>
      </w:r>
    </w:p>
    <w:p w14:paraId="24AA420C" w14:textId="77777777" w:rsidR="00CD17A9" w:rsidRDefault="002B0376" w:rsidP="00827BAC">
      <w:r>
        <w:t>b</w:t>
      </w:r>
      <w:r w:rsidR="006648EE">
        <w:t xml:space="preserve">) </w:t>
      </w:r>
      <w:r w:rsidR="00DE54F0">
        <w:t>C</w:t>
      </w:r>
      <w:r w:rsidR="00827BAC" w:rsidRPr="00827BAC">
        <w:t>ijena proširene skrbi</w:t>
      </w:r>
      <w:r w:rsidR="00827BAC">
        <w:t xml:space="preserve">: ovisi o </w:t>
      </w:r>
      <w:r w:rsidR="00EF2AF6">
        <w:t>d</w:t>
      </w:r>
      <w:r w:rsidR="00C80669">
        <w:t xml:space="preserve">. </w:t>
      </w:r>
    </w:p>
    <w:p w14:paraId="11576F4B" w14:textId="6609E530" w:rsidR="006648EE" w:rsidRPr="00C80669" w:rsidRDefault="00C80669" w:rsidP="00827BAC">
      <w:pPr>
        <w:rPr>
          <w:i/>
          <w:color w:val="7030A0"/>
        </w:rPr>
      </w:pPr>
      <w:r w:rsidRPr="00C80669">
        <w:rPr>
          <w:i/>
          <w:color w:val="7030A0"/>
        </w:rPr>
        <w:t>Ne, ona je uvijek 200,00 kn dnevno, maksimalno 10 dana.</w:t>
      </w:r>
    </w:p>
    <w:p w14:paraId="0D15B489" w14:textId="34C4380B" w:rsidR="00411B81" w:rsidRDefault="00411B81" w:rsidP="00827BAC"/>
    <w:p w14:paraId="1DD3E1C2" w14:textId="2B4C691F" w:rsidR="00514B8F" w:rsidRPr="0091083A" w:rsidRDefault="00080F5E" w:rsidP="00514B8F">
      <w:pPr>
        <w:rPr>
          <w:b/>
          <w:bCs/>
        </w:rPr>
      </w:pPr>
      <w:r>
        <w:rPr>
          <w:b/>
          <w:bCs/>
        </w:rPr>
        <w:t>3</w:t>
      </w:r>
      <w:r w:rsidR="00514B8F" w:rsidRPr="0091083A">
        <w:rPr>
          <w:b/>
          <w:bCs/>
        </w:rPr>
        <w:t xml:space="preserve">. </w:t>
      </w:r>
      <w:r w:rsidR="00514B8F" w:rsidRPr="00514B8F">
        <w:rPr>
          <w:b/>
          <w:bCs/>
        </w:rPr>
        <w:t xml:space="preserve">Kvartalni zahtjev oporavilišta za nadoknadu sredstava </w:t>
      </w:r>
    </w:p>
    <w:p w14:paraId="635BCED8" w14:textId="50127BEB" w:rsidR="00514B8F" w:rsidRDefault="00514B8F" w:rsidP="00514B8F">
      <w:r>
        <w:t xml:space="preserve">a) </w:t>
      </w:r>
      <w:r w:rsidRPr="00514B8F">
        <w:t>Datum podnošenja zahtjeva</w:t>
      </w:r>
      <w:r>
        <w:t xml:space="preserve"> &lt;kalendar&gt;</w:t>
      </w:r>
    </w:p>
    <w:p w14:paraId="54930609" w14:textId="30887243" w:rsidR="00514B8F" w:rsidRDefault="00514B8F" w:rsidP="00514B8F">
      <w:r>
        <w:t xml:space="preserve">b) </w:t>
      </w:r>
      <w:r w:rsidRPr="00514B8F">
        <w:t>Datum izrade izvješća u aplikaciji</w:t>
      </w:r>
      <w:r>
        <w:t xml:space="preserve"> &lt;automatski&gt;</w:t>
      </w:r>
    </w:p>
    <w:p w14:paraId="442340A8" w14:textId="600B7BC6" w:rsidR="00080F5E" w:rsidRPr="00CD17A9" w:rsidRDefault="00080F5E" w:rsidP="00080F5E">
      <w:pPr>
        <w:rPr>
          <w:i/>
          <w:color w:val="7030A0"/>
        </w:rPr>
      </w:pPr>
      <w:r>
        <w:t xml:space="preserve">c) Izvješće izradio/la </w:t>
      </w:r>
      <w:r w:rsidRPr="00080F5E">
        <w:rPr>
          <w:highlight w:val="yellow"/>
        </w:rPr>
        <w:t>&lt;padajući izbornik ili unos?&gt;</w:t>
      </w:r>
      <w:r w:rsidR="00CD17A9">
        <w:t xml:space="preserve"> </w:t>
      </w:r>
      <w:r w:rsidR="00CD17A9" w:rsidRPr="00CD17A9">
        <w:rPr>
          <w:i/>
          <w:color w:val="7030A0"/>
        </w:rPr>
        <w:t>Odgovorna osoba navedena u aplikaciji kod ovlaštenja, tj. upisa oporavilišta</w:t>
      </w:r>
    </w:p>
    <w:p w14:paraId="00E50361" w14:textId="2CFBECCC" w:rsidR="00080F5E" w:rsidRDefault="00080F5E" w:rsidP="00080F5E">
      <w:r>
        <w:t xml:space="preserve">d) Oporavilište (automatski se povlače naziv, OIB, ovlaštena osoba, IBAN, naziv banke i datum ovlaštenja) </w:t>
      </w:r>
    </w:p>
    <w:p w14:paraId="589E77E2" w14:textId="128F0CC3" w:rsidR="00CD17A9" w:rsidRPr="00CD17A9" w:rsidRDefault="00AE0CAC" w:rsidP="00CD17A9">
      <w:pPr>
        <w:rPr>
          <w:i/>
          <w:color w:val="7030A0"/>
        </w:rPr>
      </w:pPr>
      <w:r>
        <w:t xml:space="preserve">e) Izvještajno razdoblje </w:t>
      </w:r>
      <w:r w:rsidRPr="00AE0CAC">
        <w:rPr>
          <w:highlight w:val="yellow"/>
        </w:rPr>
        <w:t>&lt;kalendar od-do&gt; ili &lt;izbornik&gt; 1.,2.,3. ili 4. kvartal?</w:t>
      </w:r>
      <w:r w:rsidR="00CD17A9">
        <w:t xml:space="preserve"> </w:t>
      </w:r>
      <w:r w:rsidR="00CD17A9" w:rsidRPr="00CD17A9">
        <w:rPr>
          <w:i/>
          <w:color w:val="7030A0"/>
        </w:rPr>
        <w:t>Vidite sami početak ovog dokumenta</w:t>
      </w:r>
    </w:p>
    <w:p w14:paraId="6682B8FE" w14:textId="6351EA82" w:rsidR="00CD17A9" w:rsidRPr="00CD17A9" w:rsidRDefault="00CD17A9" w:rsidP="00CD17A9">
      <w:pPr>
        <w:rPr>
          <w:i/>
          <w:color w:val="7030A0"/>
        </w:rPr>
      </w:pPr>
      <w:r w:rsidRPr="00CD17A9">
        <w:t xml:space="preserve"> </w:t>
      </w:r>
      <w:r w:rsidRPr="00CD17A9">
        <w:rPr>
          <w:i/>
          <w:color w:val="7030A0"/>
        </w:rPr>
        <w:t>1. siječnja – 31. ožujka = I. kvartal</w:t>
      </w:r>
    </w:p>
    <w:p w14:paraId="3FFFDAEA" w14:textId="77777777" w:rsidR="00CD17A9" w:rsidRPr="00CD17A9" w:rsidRDefault="00CD17A9" w:rsidP="00CD17A9">
      <w:pPr>
        <w:rPr>
          <w:i/>
          <w:color w:val="7030A0"/>
        </w:rPr>
      </w:pPr>
      <w:r w:rsidRPr="00CD17A9">
        <w:rPr>
          <w:i/>
          <w:color w:val="7030A0"/>
        </w:rPr>
        <w:lastRenderedPageBreak/>
        <w:t>1. travnja – 30. lipnja =  II. kvartal</w:t>
      </w:r>
    </w:p>
    <w:p w14:paraId="557E1966" w14:textId="77777777" w:rsidR="00CD17A9" w:rsidRPr="00CD17A9" w:rsidRDefault="00CD17A9" w:rsidP="00CD17A9">
      <w:pPr>
        <w:rPr>
          <w:i/>
          <w:color w:val="7030A0"/>
        </w:rPr>
      </w:pPr>
      <w:r w:rsidRPr="00CD17A9">
        <w:rPr>
          <w:i/>
          <w:color w:val="7030A0"/>
        </w:rPr>
        <w:t>1. srpnja – 30. rujna = III. kvartal</w:t>
      </w:r>
    </w:p>
    <w:p w14:paraId="4EE446D2" w14:textId="61A14873" w:rsidR="00AE0CAC" w:rsidRPr="00CD17A9" w:rsidRDefault="00CD17A9" w:rsidP="00CD17A9">
      <w:pPr>
        <w:rPr>
          <w:i/>
          <w:color w:val="7030A0"/>
        </w:rPr>
      </w:pPr>
      <w:r w:rsidRPr="00CD17A9">
        <w:rPr>
          <w:i/>
          <w:color w:val="7030A0"/>
        </w:rPr>
        <w:t>1. listopada – 31. prosinca = IV. kvartal</w:t>
      </w:r>
    </w:p>
    <w:p w14:paraId="71DC2A72" w14:textId="6DE2F454" w:rsidR="00483AD2" w:rsidRPr="00CD17A9" w:rsidRDefault="003902C9" w:rsidP="00AE0CAC">
      <w:pPr>
        <w:rPr>
          <w:i/>
          <w:color w:val="7030A0"/>
        </w:rPr>
      </w:pPr>
      <w:r>
        <w:t>f1</w:t>
      </w:r>
      <w:r w:rsidR="00483AD2">
        <w:t>) S</w:t>
      </w:r>
      <w:r w:rsidR="00483AD2" w:rsidRPr="00483AD2">
        <w:t>trogo zaštićene vrste iz prirode</w:t>
      </w:r>
      <w:r w:rsidR="00483AD2">
        <w:t xml:space="preserve"> &lt;izbornik&gt; uneseni evidencijski brojevi </w:t>
      </w:r>
      <w:r>
        <w:t xml:space="preserve">životinja </w:t>
      </w:r>
      <w:r w:rsidR="00483AD2">
        <w:t>aktualni u odabranom kvartalu</w:t>
      </w:r>
      <w:r w:rsidR="00CD17A9">
        <w:t xml:space="preserve">. </w:t>
      </w:r>
      <w:r w:rsidR="00CD17A9" w:rsidRPr="00CD17A9">
        <w:rPr>
          <w:i/>
          <w:color w:val="7030A0"/>
        </w:rPr>
        <w:t>Neke životinje se mogu provlačiti u izvješćima kroz više kvartala, ali uvijek nose isti evidencijski broj.</w:t>
      </w:r>
    </w:p>
    <w:p w14:paraId="5F55E5A8" w14:textId="4DD8A042" w:rsidR="003902C9" w:rsidRDefault="003902C9" w:rsidP="00AE0CAC">
      <w:r>
        <w:t xml:space="preserve">f2) Ukupni trošak &lt;izračun&gt; </w:t>
      </w:r>
      <w:r w:rsidRPr="004B1C26">
        <w:t>osnovn</w:t>
      </w:r>
      <w:r>
        <w:t xml:space="preserve">a </w:t>
      </w:r>
      <w:r w:rsidRPr="004B1C26">
        <w:t>skrb (može biti samostalno držana, pa onda u grupi-i to treba razdvojiti)</w:t>
      </w:r>
      <w:r>
        <w:t xml:space="preserve"> +</w:t>
      </w:r>
      <w:r w:rsidRPr="004B1C26">
        <w:t xml:space="preserve"> proširen</w:t>
      </w:r>
      <w:r>
        <w:t>a</w:t>
      </w:r>
      <w:r w:rsidRPr="004B1C26">
        <w:t xml:space="preserve"> skrb </w:t>
      </w:r>
      <w:r>
        <w:t xml:space="preserve">- </w:t>
      </w:r>
      <w:r w:rsidRPr="004B1C26">
        <w:t xml:space="preserve">broj dana provedenih u hibernaciji/estivaciji </w:t>
      </w:r>
      <w:r>
        <w:t>+</w:t>
      </w:r>
      <w:r w:rsidRPr="004B1C26">
        <w:t xml:space="preserve"> cijen</w:t>
      </w:r>
      <w:r>
        <w:t>a</w:t>
      </w:r>
      <w:r w:rsidRPr="004B1C26">
        <w:t xml:space="preserve"> eutanazije</w:t>
      </w:r>
    </w:p>
    <w:p w14:paraId="04A15888" w14:textId="102986F0" w:rsidR="00483AD2" w:rsidRDefault="003902C9" w:rsidP="00483AD2">
      <w:r>
        <w:t>g1</w:t>
      </w:r>
      <w:r w:rsidR="00483AD2">
        <w:t>) O</w:t>
      </w:r>
      <w:r w:rsidR="00483AD2" w:rsidRPr="00483AD2">
        <w:t>duzete i/ili zaplijenjene jedinke</w:t>
      </w:r>
      <w:r w:rsidR="00483AD2">
        <w:t xml:space="preserve"> &lt;izbornik&gt; uneseni evidencijski brojevi </w:t>
      </w:r>
      <w:r>
        <w:t xml:space="preserve">životinja </w:t>
      </w:r>
      <w:r w:rsidR="00483AD2">
        <w:t>aktualni u odabranom kvartalu</w:t>
      </w:r>
    </w:p>
    <w:p w14:paraId="087E3916" w14:textId="6EA5FA53" w:rsidR="003902C9" w:rsidRDefault="003902C9" w:rsidP="003902C9">
      <w:r>
        <w:t xml:space="preserve">g2) Ukupni trošak &lt;izračun&gt; </w:t>
      </w:r>
      <w:r w:rsidRPr="004B1C26">
        <w:t>osnovn</w:t>
      </w:r>
      <w:r>
        <w:t xml:space="preserve">a </w:t>
      </w:r>
      <w:r w:rsidRPr="004B1C26">
        <w:t>skrb (može biti samostalno držana, pa onda u grupi-i to treba razdvojiti)</w:t>
      </w:r>
      <w:r>
        <w:t xml:space="preserve"> +</w:t>
      </w:r>
      <w:r w:rsidRPr="004B1C26">
        <w:t xml:space="preserve"> proširen</w:t>
      </w:r>
      <w:r>
        <w:t>a</w:t>
      </w:r>
      <w:r w:rsidRPr="004B1C26">
        <w:t xml:space="preserve"> skrb </w:t>
      </w:r>
      <w:r>
        <w:t xml:space="preserve">- </w:t>
      </w:r>
      <w:r w:rsidRPr="004B1C26">
        <w:t xml:space="preserve">broj dana provedenih u hibernaciji/estivaciji </w:t>
      </w:r>
      <w:r>
        <w:t>+</w:t>
      </w:r>
      <w:r w:rsidRPr="004B1C26">
        <w:t xml:space="preserve"> cijen</w:t>
      </w:r>
      <w:r>
        <w:t>a</w:t>
      </w:r>
      <w:r w:rsidRPr="004B1C26">
        <w:t xml:space="preserve"> eutanazije</w:t>
      </w:r>
      <w:r>
        <w:t xml:space="preserve"> </w:t>
      </w:r>
      <w:r>
        <w:rPr>
          <w:highlight w:val="yellow"/>
        </w:rPr>
        <w:t>J</w:t>
      </w:r>
      <w:r w:rsidRPr="003902C9">
        <w:rPr>
          <w:highlight w:val="yellow"/>
        </w:rPr>
        <w:t xml:space="preserve">e li moguća </w:t>
      </w:r>
      <w:r>
        <w:rPr>
          <w:highlight w:val="yellow"/>
        </w:rPr>
        <w:t>proširena skrb zaplijenjenih životinja</w:t>
      </w:r>
      <w:r w:rsidRPr="003902C9">
        <w:rPr>
          <w:highlight w:val="yellow"/>
        </w:rPr>
        <w:t>?</w:t>
      </w:r>
      <w:r w:rsidR="00CD17A9">
        <w:t xml:space="preserve"> </w:t>
      </w:r>
      <w:r w:rsidR="00CD17A9" w:rsidRPr="00CD17A9">
        <w:rPr>
          <w:i/>
          <w:color w:val="7030A0"/>
        </w:rPr>
        <w:t xml:space="preserve">Vidi komentare i objašnjenja gore pod </w:t>
      </w:r>
      <w:r w:rsidR="00CD17A9">
        <w:rPr>
          <w:i/>
          <w:color w:val="7030A0"/>
        </w:rPr>
        <w:t>1. s) i 2.a)</w:t>
      </w:r>
    </w:p>
    <w:p w14:paraId="39C8EEE2" w14:textId="3F16A8D7" w:rsidR="008A03DC" w:rsidRPr="00CD17A9" w:rsidRDefault="008A03DC" w:rsidP="008A03DC">
      <w:pPr>
        <w:rPr>
          <w:i/>
          <w:color w:val="7030A0"/>
        </w:rPr>
      </w:pPr>
      <w:r>
        <w:t>h1</w:t>
      </w:r>
      <w:r w:rsidR="003902C9">
        <w:t xml:space="preserve">) </w:t>
      </w:r>
      <w:r>
        <w:t>Invazivne vrste &lt;izbornik&gt; uneseni evidencijski brojevi životinja aktualni u odabranom kvartalu</w:t>
      </w:r>
      <w:r w:rsidR="00CD17A9" w:rsidRPr="00CD17A9">
        <w:rPr>
          <w:i/>
          <w:color w:val="7030A0"/>
        </w:rPr>
        <w:t xml:space="preserve"> Neke životinje se mogu provlačiti u izvješćima kroz više kvartala, ali uvijek nose isti evidencijski broj.</w:t>
      </w:r>
    </w:p>
    <w:p w14:paraId="2C71C4A2" w14:textId="11AA06A9" w:rsidR="003902C9" w:rsidRDefault="008A03DC" w:rsidP="003902C9">
      <w:r>
        <w:t xml:space="preserve">h2) </w:t>
      </w:r>
      <w:commentRangeStart w:id="24"/>
      <w:r>
        <w:t xml:space="preserve">Ukupni trošak &lt;izračun&gt; </w:t>
      </w:r>
      <w:r w:rsidR="003902C9">
        <w:t xml:space="preserve">Broj eutanazija (prema paušalu) </w:t>
      </w:r>
      <w:r w:rsidR="003902C9" w:rsidRPr="003902C9">
        <w:rPr>
          <w:highlight w:val="yellow"/>
        </w:rPr>
        <w:t>Molimo pojašnjenje</w:t>
      </w:r>
      <w:r w:rsidR="00CD17A9">
        <w:t xml:space="preserve"> Za</w:t>
      </w:r>
    </w:p>
    <w:p w14:paraId="1F2BAD34" w14:textId="7A4252BF" w:rsidR="003902C9" w:rsidRDefault="008A03DC" w:rsidP="003902C9">
      <w:r>
        <w:t>h3</w:t>
      </w:r>
      <w:r w:rsidR="003902C9">
        <w:t xml:space="preserve">) </w:t>
      </w:r>
      <w:r>
        <w:t xml:space="preserve">Ukupni trošak &lt;izračun&gt; </w:t>
      </w:r>
      <w:r w:rsidR="003902C9">
        <w:t xml:space="preserve">Broj eutanazija (prema dostavljenim računima) </w:t>
      </w:r>
      <w:r>
        <w:t>prema polju 1.y</w:t>
      </w:r>
    </w:p>
    <w:p w14:paraId="09B7D91C" w14:textId="7B3EEBFA" w:rsidR="008A03DC" w:rsidRPr="000C5866" w:rsidRDefault="008A03DC" w:rsidP="003902C9">
      <w:pPr>
        <w:rPr>
          <w:i/>
          <w:color w:val="7030A0"/>
        </w:rPr>
      </w:pPr>
      <w:r>
        <w:t xml:space="preserve">i) Ostalo &lt;unos&gt; </w:t>
      </w:r>
      <w:r w:rsidRPr="003902C9">
        <w:rPr>
          <w:highlight w:val="yellow"/>
        </w:rPr>
        <w:t>Molimo pojašnjenje</w:t>
      </w:r>
      <w:r w:rsidR="000C5866">
        <w:t xml:space="preserve">. </w:t>
      </w:r>
      <w:r w:rsidR="000C5866" w:rsidRPr="000C5866">
        <w:rPr>
          <w:i/>
          <w:color w:val="7030A0"/>
        </w:rPr>
        <w:t xml:space="preserve">Ovo nije unos, nego </w:t>
      </w:r>
      <w:proofErr w:type="spellStart"/>
      <w:r w:rsidR="000C5866" w:rsidRPr="000C5866">
        <w:rPr>
          <w:i/>
          <w:color w:val="7030A0"/>
        </w:rPr>
        <w:t>upload</w:t>
      </w:r>
      <w:proofErr w:type="spellEnd"/>
      <w:r w:rsidR="000C5866" w:rsidRPr="000C5866">
        <w:rPr>
          <w:i/>
          <w:color w:val="7030A0"/>
        </w:rPr>
        <w:t xml:space="preserve"> računa za eutanaziju pod h3.</w:t>
      </w:r>
    </w:p>
    <w:p w14:paraId="1B9C9D1A" w14:textId="42CBBBF9" w:rsidR="008A03DC" w:rsidRDefault="008A03DC" w:rsidP="003902C9">
      <w:r>
        <w:t>j) Ukupno &lt;izračun&gt;</w:t>
      </w:r>
      <w:commentRangeEnd w:id="24"/>
      <w:r w:rsidR="000C5866">
        <w:rPr>
          <w:rStyle w:val="Referencakomentara"/>
        </w:rPr>
        <w:commentReference w:id="24"/>
      </w:r>
    </w:p>
    <w:p w14:paraId="2EAE0C95" w14:textId="31F93443" w:rsidR="00483AD2" w:rsidRDefault="008A03DC" w:rsidP="00AE0CAC">
      <w:r>
        <w:t xml:space="preserve">Napomene iz obrasca zahtjeva za nadoknadu sredstava oporavilištima za divlje životinje + </w:t>
      </w:r>
      <w:proofErr w:type="spellStart"/>
      <w:r>
        <w:t>export</w:t>
      </w:r>
      <w:proofErr w:type="spellEnd"/>
      <w:r>
        <w:t xml:space="preserve"> u pdf</w:t>
      </w:r>
    </w:p>
    <w:p w14:paraId="03C0FDC3" w14:textId="77777777" w:rsidR="00514B8F" w:rsidRDefault="00514B8F" w:rsidP="00827BAC"/>
    <w:p w14:paraId="6B8236F9" w14:textId="5C2421D9" w:rsidR="006260B3" w:rsidRPr="0091083A" w:rsidRDefault="0091083A" w:rsidP="00827BAC">
      <w:pPr>
        <w:rPr>
          <w:b/>
          <w:bCs/>
        </w:rPr>
      </w:pPr>
      <w:r w:rsidRPr="0091083A">
        <w:rPr>
          <w:b/>
          <w:bCs/>
        </w:rPr>
        <w:t xml:space="preserve">4. </w:t>
      </w:r>
      <w:r w:rsidR="00514B8F">
        <w:rPr>
          <w:b/>
          <w:bCs/>
        </w:rPr>
        <w:t>Ostala i</w:t>
      </w:r>
      <w:r w:rsidRPr="0091083A">
        <w:rPr>
          <w:b/>
          <w:bCs/>
        </w:rPr>
        <w:t>zvješća</w:t>
      </w:r>
    </w:p>
    <w:p w14:paraId="49B57406" w14:textId="5A8D0470" w:rsidR="00052D4C" w:rsidRDefault="00514B8F" w:rsidP="00052D4C">
      <w:r>
        <w:t>a</w:t>
      </w:r>
      <w:r w:rsidR="00052D4C">
        <w:t>) Godišnje izvješće za strogo zaštićene jedinke smještene u oporavilištu za period od 1.1. do 31.12. svake godine</w:t>
      </w:r>
    </w:p>
    <w:p w14:paraId="5130D40F" w14:textId="0FD5DA17" w:rsidR="00052D4C" w:rsidRDefault="00514B8F" w:rsidP="00052D4C">
      <w:r>
        <w:t>b</w:t>
      </w:r>
      <w:r w:rsidR="00052D4C">
        <w:t>) Godišnje izvješće za zaplijenjene jedinke smještene u oporavilištu za period od 1.1. do 31.12. svake godine</w:t>
      </w:r>
    </w:p>
    <w:p w14:paraId="59442109" w14:textId="4FD7B038" w:rsidR="00052D4C" w:rsidRDefault="00514B8F" w:rsidP="00052D4C">
      <w:r>
        <w:t>c</w:t>
      </w:r>
      <w:r w:rsidR="00052D4C">
        <w:t>) Godišnje izvješće za jedinke invazivnih stranih vrsta smještene u oporavilištu za period od 1.1. do 31.12. svake godine</w:t>
      </w:r>
    </w:p>
    <w:p w14:paraId="5ABA1387" w14:textId="0463C776" w:rsidR="00832791" w:rsidRPr="000C5866" w:rsidRDefault="00832791" w:rsidP="00052D4C">
      <w:pPr>
        <w:rPr>
          <w:i/>
          <w:color w:val="7030A0"/>
        </w:rPr>
      </w:pPr>
      <w:r w:rsidRPr="006260B3">
        <w:rPr>
          <w:highlight w:val="yellow"/>
        </w:rPr>
        <w:t>Godišnja izvješća se generiraju automatski?</w:t>
      </w:r>
      <w:r w:rsidR="000C5866">
        <w:t xml:space="preserve"> </w:t>
      </w:r>
      <w:r w:rsidR="000C5866" w:rsidRPr="000C5866">
        <w:rPr>
          <w:i/>
          <w:color w:val="7030A0"/>
        </w:rPr>
        <w:t xml:space="preserve">Mogu se generirati u ponoć </w:t>
      </w:r>
      <w:r w:rsidR="00E51501">
        <w:rPr>
          <w:i/>
          <w:color w:val="7030A0"/>
        </w:rPr>
        <w:t xml:space="preserve">31. prosinca, tj. </w:t>
      </w:r>
      <w:bookmarkStart w:id="25" w:name="_GoBack"/>
      <w:bookmarkEnd w:id="25"/>
      <w:r w:rsidR="000C5866" w:rsidRPr="000C5866">
        <w:rPr>
          <w:i/>
          <w:color w:val="7030A0"/>
        </w:rPr>
        <w:t xml:space="preserve">1. siječnja svake godine i pohraniti u matičnim podacima za svako pojedino oporavilište, a možemo napraviti i da se mogu generirati naknadno, po zahtjevu </w:t>
      </w:r>
      <w:proofErr w:type="spellStart"/>
      <w:r w:rsidR="000C5866" w:rsidRPr="000C5866">
        <w:rPr>
          <w:i/>
          <w:color w:val="7030A0"/>
        </w:rPr>
        <w:t>admina</w:t>
      </w:r>
      <w:proofErr w:type="spellEnd"/>
      <w:r w:rsidR="000C5866" w:rsidRPr="000C5866">
        <w:rPr>
          <w:i/>
          <w:color w:val="7030A0"/>
        </w:rPr>
        <w:t xml:space="preserve"> ili službenika</w:t>
      </w:r>
    </w:p>
    <w:p w14:paraId="42B9C83D" w14:textId="5831175C" w:rsidR="00052D4C" w:rsidRDefault="00514B8F" w:rsidP="00052D4C">
      <w:r>
        <w:t>d</w:t>
      </w:r>
      <w:r w:rsidR="00052D4C">
        <w:t>) Izvješća 4.</w:t>
      </w:r>
      <w:r>
        <w:t>a</w:t>
      </w:r>
      <w:r w:rsidR="00052D4C">
        <w:t>, 4.</w:t>
      </w:r>
      <w:r>
        <w:t>b</w:t>
      </w:r>
      <w:r w:rsidR="00052D4C">
        <w:t xml:space="preserve"> i 4.</w:t>
      </w:r>
      <w:r>
        <w:t>c</w:t>
      </w:r>
      <w:r w:rsidR="00052D4C">
        <w:t xml:space="preserve"> u stvarnom vremenu na bilo koji odabrani datum</w:t>
      </w:r>
    </w:p>
    <w:p w14:paraId="6E59FD82" w14:textId="229246A3" w:rsidR="00502091" w:rsidRDefault="00502091" w:rsidP="00052D4C">
      <w:r>
        <w:t>e) I</w:t>
      </w:r>
      <w:r w:rsidRPr="00B614BB">
        <w:t xml:space="preserve">zračun ukupnog boravka i troška za pojedine jedinke, vrste, zapljene ili sistematske kategorije </w:t>
      </w:r>
    </w:p>
    <w:p w14:paraId="572E2350" w14:textId="27897215" w:rsidR="00B614BB" w:rsidRDefault="00B614BB" w:rsidP="00052D4C"/>
    <w:p w14:paraId="5EEA4ABF" w14:textId="6BE8E889" w:rsidR="00502091" w:rsidRPr="00502091" w:rsidRDefault="00502091" w:rsidP="00052D4C">
      <w:pPr>
        <w:rPr>
          <w:b/>
          <w:bCs/>
        </w:rPr>
      </w:pPr>
      <w:r w:rsidRPr="00502091">
        <w:rPr>
          <w:b/>
          <w:bCs/>
        </w:rPr>
        <w:t>5. Filteri</w:t>
      </w:r>
    </w:p>
    <w:p w14:paraId="67B2CB0F" w14:textId="77777777" w:rsidR="00502091" w:rsidRDefault="00B614BB" w:rsidP="00052D4C">
      <w:r w:rsidRPr="00B614BB">
        <w:lastRenderedPageBreak/>
        <w:t xml:space="preserve">Aplikacija treba predvidjeti mogućnost pretraživanja podataka po svim upisnim poljima (izuzev onih koja su predviđena za slobodan upis) </w:t>
      </w:r>
    </w:p>
    <w:p w14:paraId="0EDAB16D" w14:textId="77777777" w:rsidR="00502091" w:rsidRDefault="00502091" w:rsidP="00052D4C"/>
    <w:p w14:paraId="3100B0C0" w14:textId="0289772B" w:rsidR="004D432F" w:rsidRDefault="004D432F" w:rsidP="00052D4C"/>
    <w:sectPr w:rsidR="004D4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da Partl" w:date="2021-08-19T11:40:00Z" w:initials="IP">
    <w:p w14:paraId="345C7F15" w14:textId="5DDE319C" w:rsidR="00052AF2" w:rsidRDefault="00052AF2">
      <w:pPr>
        <w:pStyle w:val="Tekstkomentara"/>
      </w:pPr>
      <w:r>
        <w:rPr>
          <w:rStyle w:val="Referencakomentara"/>
        </w:rPr>
        <w:annotationRef/>
      </w:r>
      <w:r>
        <w:t xml:space="preserve">Ovo je obrazloženje malo niže pod točkom c) </w:t>
      </w:r>
      <w:proofErr w:type="spellStart"/>
      <w:r>
        <w:t>boldano</w:t>
      </w:r>
      <w:proofErr w:type="spellEnd"/>
    </w:p>
  </w:comment>
  <w:comment w:id="2" w:author="Ida Partl" w:date="2021-08-19T11:21:00Z" w:initials="IP">
    <w:p w14:paraId="3DFC01C5" w14:textId="2511A9AA" w:rsidR="002D6AAC" w:rsidRDefault="002D6AAC">
      <w:pPr>
        <w:pStyle w:val="Tekstkomentara"/>
      </w:pPr>
      <w:r>
        <w:rPr>
          <w:rStyle w:val="Referencakomentara"/>
        </w:rPr>
        <w:annotationRef/>
      </w:r>
      <w:r>
        <w:t>IMAMO TRI KATEGORIJE ŽIVOTINJA U OPORAVILIŠTU – STROGO ZAŠTIĆENE, ZAPLIJENJENE/ODUZETE I INVAZIVNE</w:t>
      </w:r>
    </w:p>
  </w:comment>
  <w:comment w:id="3" w:author="Ida Partl" w:date="2021-08-19T14:02:00Z" w:initials="IP">
    <w:p w14:paraId="54FA0C4E" w14:textId="578739AD" w:rsidR="000C56D5" w:rsidRDefault="000C56D5">
      <w:pPr>
        <w:pStyle w:val="Tekstkomentara"/>
      </w:pPr>
      <w:r>
        <w:rPr>
          <w:rStyle w:val="Referencakomentara"/>
        </w:rPr>
        <w:annotationRef/>
      </w:r>
      <w:r>
        <w:t>Strogo zaštićene</w:t>
      </w:r>
    </w:p>
  </w:comment>
  <w:comment w:id="4" w:author="Ida Partl" w:date="2021-08-19T14:01:00Z" w:initials="IP">
    <w:p w14:paraId="74BBF631" w14:textId="146DD7BC" w:rsidR="000C56D5" w:rsidRDefault="000C56D5">
      <w:pPr>
        <w:pStyle w:val="Tekstkomentara"/>
      </w:pPr>
      <w:r>
        <w:rPr>
          <w:rStyle w:val="Referencakomentara"/>
        </w:rPr>
        <w:annotationRef/>
      </w:r>
      <w:proofErr w:type="spellStart"/>
      <w:r>
        <w:t>Zaplijena</w:t>
      </w:r>
      <w:proofErr w:type="spellEnd"/>
      <w:r>
        <w:t>/oduzimanje</w:t>
      </w:r>
    </w:p>
  </w:comment>
  <w:comment w:id="5" w:author="Ida Partl" w:date="2021-08-19T14:03:00Z" w:initials="IP">
    <w:p w14:paraId="1DB21343" w14:textId="0D9B35C5" w:rsidR="000C56D5" w:rsidRDefault="000C56D5">
      <w:pPr>
        <w:pStyle w:val="Tekstkomentara"/>
      </w:pPr>
      <w:r>
        <w:rPr>
          <w:rStyle w:val="Referencakomentara"/>
        </w:rPr>
        <w:annotationRef/>
      </w:r>
      <w:r>
        <w:t>Invazivne vrste</w:t>
      </w:r>
    </w:p>
  </w:comment>
  <w:comment w:id="6" w:author="Ida Partl" w:date="2021-08-19T11:41:00Z" w:initials="IP">
    <w:p w14:paraId="05F85413" w14:textId="77777777" w:rsidR="00052AF2" w:rsidRDefault="00052AF2" w:rsidP="00052AF2">
      <w:pPr>
        <w:rPr>
          <w:i/>
          <w:color w:val="7030A0"/>
        </w:rPr>
      </w:pPr>
      <w:r>
        <w:rPr>
          <w:rStyle w:val="Referencakomentara"/>
        </w:rPr>
        <w:annotationRef/>
      </w:r>
      <w:r w:rsidRPr="00052AF2">
        <w:rPr>
          <w:i/>
          <w:color w:val="7030A0"/>
        </w:rPr>
        <w:t>Mislim da bi se kod prvog upisa odmah trebalo razdvojiti od početka da li se</w:t>
      </w:r>
      <w:r>
        <w:rPr>
          <w:i/>
          <w:color w:val="7030A0"/>
        </w:rPr>
        <w:t xml:space="preserve"> radi o:</w:t>
      </w:r>
    </w:p>
    <w:p w14:paraId="22BE02AB" w14:textId="77777777" w:rsidR="00052AF2" w:rsidRDefault="00052AF2" w:rsidP="00052AF2">
      <w:pPr>
        <w:rPr>
          <w:i/>
          <w:color w:val="7030A0"/>
        </w:rPr>
      </w:pPr>
      <w:r>
        <w:rPr>
          <w:i/>
          <w:color w:val="7030A0"/>
        </w:rPr>
        <w:t>a) strogo zaštićenoj</w:t>
      </w:r>
    </w:p>
    <w:p w14:paraId="6E792E12" w14:textId="77777777" w:rsidR="00052AF2" w:rsidRDefault="00052AF2" w:rsidP="00052AF2">
      <w:pPr>
        <w:rPr>
          <w:i/>
          <w:color w:val="7030A0"/>
        </w:rPr>
      </w:pPr>
      <w:r>
        <w:rPr>
          <w:i/>
          <w:color w:val="7030A0"/>
        </w:rPr>
        <w:t>b) zapl</w:t>
      </w:r>
      <w:r w:rsidRPr="00052AF2">
        <w:rPr>
          <w:i/>
          <w:color w:val="7030A0"/>
        </w:rPr>
        <w:t>ijenjenoj/oduzetoj ili</w:t>
      </w:r>
    </w:p>
    <w:p w14:paraId="39E96230" w14:textId="44172C4C" w:rsidR="00052AF2" w:rsidRPr="00052AF2" w:rsidRDefault="00052AF2" w:rsidP="00052AF2">
      <w:pPr>
        <w:rPr>
          <w:i/>
          <w:color w:val="7030A0"/>
        </w:rPr>
      </w:pPr>
      <w:r>
        <w:rPr>
          <w:i/>
          <w:color w:val="7030A0"/>
        </w:rPr>
        <w:t>c)</w:t>
      </w:r>
      <w:r w:rsidRPr="00052AF2">
        <w:rPr>
          <w:i/>
          <w:color w:val="7030A0"/>
        </w:rPr>
        <w:t xml:space="preserve"> invazivnoj jedinki, a onda dalje odabirati </w:t>
      </w:r>
      <w:r>
        <w:rPr>
          <w:i/>
          <w:color w:val="7030A0"/>
        </w:rPr>
        <w:t>ostale</w:t>
      </w:r>
      <w:r w:rsidRPr="00052AF2">
        <w:rPr>
          <w:i/>
          <w:color w:val="7030A0"/>
        </w:rPr>
        <w:t xml:space="preserve"> podatke.</w:t>
      </w:r>
      <w:r>
        <w:rPr>
          <w:rStyle w:val="Referencakomentara"/>
        </w:rPr>
        <w:annotationRef/>
      </w:r>
    </w:p>
    <w:p w14:paraId="22361981" w14:textId="107D1C85" w:rsidR="00052AF2" w:rsidRDefault="00052AF2">
      <w:pPr>
        <w:pStyle w:val="Tekstkomentara"/>
      </w:pPr>
    </w:p>
  </w:comment>
  <w:comment w:id="17" w:author="Ida Partl" w:date="2021-08-19T15:12:00Z" w:initials="IP">
    <w:p w14:paraId="32BD7D70" w14:textId="2E362855" w:rsidR="003672E6" w:rsidRDefault="003672E6">
      <w:pPr>
        <w:pStyle w:val="Tekstkomentara"/>
      </w:pPr>
      <w:r>
        <w:rPr>
          <w:rStyle w:val="Referencakomentara"/>
        </w:rPr>
        <w:annotationRef/>
      </w:r>
      <w:r>
        <w:t xml:space="preserve">Podaci za unos se nalaze u obrascu za predaju životinje oporavilištu, no nisu obvezni </w:t>
      </w:r>
    </w:p>
  </w:comment>
  <w:comment w:id="18" w:author="Ida Partl" w:date="2021-08-19T15:15:00Z" w:initials="IP">
    <w:p w14:paraId="6EB60371" w14:textId="0FCA2735" w:rsidR="003672E6" w:rsidRDefault="003672E6">
      <w:pPr>
        <w:pStyle w:val="Tekstkomentara"/>
      </w:pPr>
      <w:r>
        <w:rPr>
          <w:rStyle w:val="Referencakomentara"/>
        </w:rPr>
        <w:annotationRef/>
      </w:r>
      <w:r>
        <w:t xml:space="preserve">Ne može se istovremeno izabrati oboje…može biti samo jedan status, koji se mora moći promijeniti u drugi jer se time mijenja i cijena (npr. životinja prvih 15 dana može biti držana </w:t>
      </w:r>
      <w:proofErr w:type="spellStart"/>
      <w:r>
        <w:t>solitarno</w:t>
      </w:r>
      <w:proofErr w:type="spellEnd"/>
      <w:r>
        <w:t xml:space="preserve"> jer ima neku ozljedu ili je jako bolesna, a kasnije se stavlja u grupu)</w:t>
      </w:r>
    </w:p>
  </w:comment>
  <w:comment w:id="19" w:author="Ida Partl" w:date="2021-08-19T15:20:00Z" w:initials="IP">
    <w:p w14:paraId="42CE4FF7" w14:textId="08E5C9E6" w:rsidR="00A94B69" w:rsidRPr="00693FCF" w:rsidRDefault="00A94B69" w:rsidP="00A94B69">
      <w:pPr>
        <w:rPr>
          <w:i/>
          <w:color w:val="7030A0"/>
        </w:rPr>
      </w:pPr>
      <w:r>
        <w:rPr>
          <w:rStyle w:val="Referencakomentara"/>
        </w:rPr>
        <w:annotationRef/>
      </w:r>
      <w:r>
        <w:rPr>
          <w:i/>
          <w:color w:val="7030A0"/>
        </w:rPr>
        <w:t xml:space="preserve"> Prilog II </w:t>
      </w:r>
      <w:r w:rsidRPr="00693FCF">
        <w:rPr>
          <w:i/>
          <w:color w:val="7030A0"/>
        </w:rPr>
        <w:t xml:space="preserve"> je podskup popisa svih strogo zaštićenih vrsta koje također dostavljamo. </w:t>
      </w:r>
      <w:r w:rsidR="005D5707">
        <w:rPr>
          <w:i/>
          <w:color w:val="7030A0"/>
        </w:rPr>
        <w:t xml:space="preserve"> Za  zaplijenjene životinje, to bi trebalo biti padajući izbornik-tipa DA_NE, koji onda može izabrati samo </w:t>
      </w:r>
      <w:proofErr w:type="spellStart"/>
      <w:r w:rsidR="005D5707">
        <w:rPr>
          <w:i/>
          <w:color w:val="7030A0"/>
        </w:rPr>
        <w:t>admin</w:t>
      </w:r>
      <w:proofErr w:type="spellEnd"/>
      <w:r w:rsidR="005D5707">
        <w:rPr>
          <w:i/>
          <w:color w:val="7030A0"/>
        </w:rPr>
        <w:t xml:space="preserve"> nakon inicijalnog unosa. Npr. kad se unese jedna životinja ili grupa, negdje da postoji </w:t>
      </w:r>
      <w:r w:rsidR="003612E8">
        <w:rPr>
          <w:i/>
          <w:color w:val="7030A0"/>
        </w:rPr>
        <w:t xml:space="preserve">polje u kojem </w:t>
      </w:r>
      <w:proofErr w:type="spellStart"/>
      <w:r w:rsidR="003612E8">
        <w:rPr>
          <w:i/>
          <w:color w:val="7030A0"/>
        </w:rPr>
        <w:t>admin</w:t>
      </w:r>
      <w:proofErr w:type="spellEnd"/>
      <w:r w:rsidR="003612E8">
        <w:rPr>
          <w:i/>
          <w:color w:val="7030A0"/>
        </w:rPr>
        <w:t xml:space="preserve"> može dopustiti proširenu</w:t>
      </w:r>
      <w:r w:rsidR="009B1854">
        <w:rPr>
          <w:i/>
          <w:color w:val="7030A0"/>
        </w:rPr>
        <w:t xml:space="preserve"> skrb</w:t>
      </w:r>
      <w:r w:rsidR="003612E8">
        <w:rPr>
          <w:i/>
          <w:color w:val="7030A0"/>
        </w:rPr>
        <w:t>, a</w:t>
      </w:r>
      <w:r w:rsidR="009B1854">
        <w:rPr>
          <w:i/>
          <w:color w:val="7030A0"/>
        </w:rPr>
        <w:t>li opet samo 10 dana maksimalno (razdoblje kao i za SZ vrste). Ja kod zapl</w:t>
      </w:r>
      <w:r w:rsidR="003612E8">
        <w:rPr>
          <w:i/>
          <w:color w:val="7030A0"/>
        </w:rPr>
        <w:t xml:space="preserve">jena ne bih išla na varijantu </w:t>
      </w:r>
      <w:r w:rsidR="009B1854">
        <w:rPr>
          <w:i/>
          <w:color w:val="7030A0"/>
        </w:rPr>
        <w:t xml:space="preserve">popisa </w:t>
      </w:r>
      <w:r w:rsidR="003612E8">
        <w:rPr>
          <w:i/>
          <w:color w:val="7030A0"/>
        </w:rPr>
        <w:t>vrsta</w:t>
      </w:r>
      <w:r w:rsidR="009B1854">
        <w:rPr>
          <w:i/>
          <w:color w:val="7030A0"/>
        </w:rPr>
        <w:t xml:space="preserve"> za koje je odobrena proširena skrb</w:t>
      </w:r>
      <w:r w:rsidR="003612E8">
        <w:rPr>
          <w:i/>
          <w:color w:val="7030A0"/>
        </w:rPr>
        <w:t xml:space="preserve">, jer takvih vrsta </w:t>
      </w:r>
      <w:r w:rsidR="009B1854">
        <w:rPr>
          <w:i/>
          <w:color w:val="7030A0"/>
        </w:rPr>
        <w:t xml:space="preserve">kojima je treba pružiti </w:t>
      </w:r>
      <w:r w:rsidR="003612E8">
        <w:rPr>
          <w:i/>
          <w:color w:val="7030A0"/>
        </w:rPr>
        <w:t>nema puno i ne mora biti pravilo da bi uvijek plaćali za tu vrstu</w:t>
      </w:r>
      <w:r w:rsidR="009B1854">
        <w:rPr>
          <w:i/>
          <w:color w:val="7030A0"/>
        </w:rPr>
        <w:t>,</w:t>
      </w:r>
      <w:r w:rsidR="003612E8">
        <w:rPr>
          <w:i/>
          <w:color w:val="7030A0"/>
        </w:rPr>
        <w:t xml:space="preserve"> jer ta skrb ovisi o više parametara (podrijetlo, zdravstveno stanje, broj životinja</w:t>
      </w:r>
      <w:r w:rsidR="009B1854">
        <w:rPr>
          <w:i/>
          <w:color w:val="7030A0"/>
        </w:rPr>
        <w:t xml:space="preserve">, </w:t>
      </w:r>
      <w:proofErr w:type="spellStart"/>
      <w:r w:rsidR="009B1854">
        <w:rPr>
          <w:i/>
          <w:color w:val="7030A0"/>
        </w:rPr>
        <w:t>in</w:t>
      </w:r>
      <w:proofErr w:type="spellEnd"/>
      <w:r w:rsidR="009B1854">
        <w:rPr>
          <w:i/>
          <w:color w:val="7030A0"/>
        </w:rPr>
        <w:t xml:space="preserve">-situ programi </w:t>
      </w:r>
      <w:r w:rsidR="003612E8">
        <w:rPr>
          <w:i/>
          <w:color w:val="7030A0"/>
        </w:rPr>
        <w:t xml:space="preserve"> </w:t>
      </w:r>
      <w:r w:rsidR="009B1854">
        <w:rPr>
          <w:i/>
          <w:color w:val="7030A0"/>
        </w:rPr>
        <w:t>i</w:t>
      </w:r>
      <w:r w:rsidR="003612E8">
        <w:rPr>
          <w:i/>
          <w:color w:val="7030A0"/>
        </w:rPr>
        <w:t>td.)</w:t>
      </w:r>
    </w:p>
    <w:p w14:paraId="6F055380" w14:textId="3A615388" w:rsidR="00A94B69" w:rsidRDefault="00A94B69">
      <w:pPr>
        <w:pStyle w:val="Tekstkomentara"/>
      </w:pPr>
    </w:p>
  </w:comment>
  <w:comment w:id="20" w:author="Ida Partl" w:date="2021-08-19T15:23:00Z" w:initials="IP">
    <w:p w14:paraId="6A3FA2F8" w14:textId="77777777" w:rsidR="00A94B69" w:rsidRPr="00693FCF" w:rsidRDefault="00A94B69" w:rsidP="00A94B69">
      <w:pPr>
        <w:rPr>
          <w:i/>
          <w:color w:val="7030A0"/>
        </w:rPr>
      </w:pPr>
      <w:r>
        <w:rPr>
          <w:rStyle w:val="Referencakomentara"/>
        </w:rPr>
        <w:annotationRef/>
      </w:r>
      <w:r w:rsidRPr="00693FCF">
        <w:rPr>
          <w:i/>
          <w:color w:val="7030A0"/>
        </w:rPr>
        <w:t xml:space="preserve">Proširena skrb za jedinke prioritetnih vrsta oporavilište može koristiti </w:t>
      </w:r>
      <w:proofErr w:type="spellStart"/>
      <w:r w:rsidRPr="00693FCF">
        <w:rPr>
          <w:i/>
          <w:color w:val="7030A0"/>
        </w:rPr>
        <w:t>max</w:t>
      </w:r>
      <w:proofErr w:type="spellEnd"/>
      <w:r w:rsidRPr="00693FCF">
        <w:rPr>
          <w:i/>
          <w:color w:val="7030A0"/>
        </w:rPr>
        <w:t xml:space="preserve"> 10 dana tijekom cjelokupnog razdoblja držanja te jedinke i taj iznos ne moraju koristiti u jednom neprekidnom periodu, nego u više isprekidanih razdoblja, no aplikacija treba ograničiti na maksimalno 10 dana za svaku životinju.</w:t>
      </w:r>
    </w:p>
    <w:p w14:paraId="14DEF334" w14:textId="4824C4B1" w:rsidR="00A94B69" w:rsidRDefault="00A94B69">
      <w:pPr>
        <w:pStyle w:val="Tekstkomentara"/>
      </w:pPr>
    </w:p>
  </w:comment>
  <w:comment w:id="24" w:author="Ida Partl" w:date="2021-08-23T15:17:00Z" w:initials="IP">
    <w:p w14:paraId="308BBD9D" w14:textId="77777777" w:rsidR="000C5866" w:rsidRDefault="000C5866" w:rsidP="000C5866">
      <w:pPr>
        <w:pStyle w:val="Tekstkomentara"/>
      </w:pPr>
      <w:r>
        <w:rPr>
          <w:rStyle w:val="Referencakomentara"/>
        </w:rPr>
        <w:annotationRef/>
      </w:r>
      <w:r>
        <w:rPr>
          <w:rStyle w:val="Referencakomentara"/>
        </w:rPr>
        <w:annotationRef/>
      </w:r>
      <w:r>
        <w:t xml:space="preserve">Za invazivne životinje ne plaćamo ništa osim eutanazije (1 po životinji). Te eutanazije se mogu plaćati po paušalu propisanom pravilnikom (100,00 kn ako ga radi veterinar koji je zaposlen u oporavilištu) ili po tržišnoj cijeni-ispostavljenom računu (ako ga rade veterinarske ambulante)-primjer: u oporavilište je zaprimljeno 30 životinja, od toga ih je 10 uspavao njihov veterinar po cijeni od 100,00 kn = 1.000,00 kn, a 20 ih je uspavao veterinar iz lokalne </w:t>
      </w:r>
      <w:proofErr w:type="spellStart"/>
      <w:r>
        <w:t>vet</w:t>
      </w:r>
      <w:proofErr w:type="spellEnd"/>
      <w:r>
        <w:t xml:space="preserve">. ambulante po cijeni 253,50 kn=5.070,00 kn: ukupno za </w:t>
      </w:r>
      <w:proofErr w:type="spellStart"/>
      <w:r>
        <w:t>invazivce</w:t>
      </w:r>
      <w:proofErr w:type="spellEnd"/>
      <w:r>
        <w:t xml:space="preserve"> u tom kvartalu je trošak 6.070,00 kn.</w:t>
      </w:r>
    </w:p>
    <w:p w14:paraId="37CA7C7C" w14:textId="6E167650" w:rsidR="000C5866" w:rsidRDefault="000C5866">
      <w:pPr>
        <w:pStyle w:val="Tekstkomentar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5C7F15" w15:done="0"/>
  <w15:commentEx w15:paraId="3DFC01C5" w15:done="0"/>
  <w15:commentEx w15:paraId="54FA0C4E" w15:done="0"/>
  <w15:commentEx w15:paraId="74BBF631" w15:done="0"/>
  <w15:commentEx w15:paraId="1DB21343" w15:done="0"/>
  <w15:commentEx w15:paraId="22361981" w15:done="0"/>
  <w15:commentEx w15:paraId="32BD7D70" w15:done="0"/>
  <w15:commentEx w15:paraId="6EB60371" w15:done="0"/>
  <w15:commentEx w15:paraId="6F055380" w15:done="0"/>
  <w15:commentEx w15:paraId="14DEF334" w15:done="0"/>
  <w15:commentEx w15:paraId="37CA7C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da Partl">
    <w15:presenceInfo w15:providerId="AD" w15:userId="S-1-5-21-3586427839-476638180-4141310359-1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50"/>
    <w:rsid w:val="00052AF2"/>
    <w:rsid w:val="00052D4C"/>
    <w:rsid w:val="00080F5E"/>
    <w:rsid w:val="000C56D5"/>
    <w:rsid w:val="000C5866"/>
    <w:rsid w:val="000E4201"/>
    <w:rsid w:val="000F4E75"/>
    <w:rsid w:val="0010185D"/>
    <w:rsid w:val="00106952"/>
    <w:rsid w:val="0014494B"/>
    <w:rsid w:val="00210273"/>
    <w:rsid w:val="00235FD2"/>
    <w:rsid w:val="002423DD"/>
    <w:rsid w:val="00251D49"/>
    <w:rsid w:val="002807E9"/>
    <w:rsid w:val="002B0376"/>
    <w:rsid w:val="002B419A"/>
    <w:rsid w:val="002D6AAC"/>
    <w:rsid w:val="00350AE3"/>
    <w:rsid w:val="003612E8"/>
    <w:rsid w:val="003672E6"/>
    <w:rsid w:val="003902C9"/>
    <w:rsid w:val="003D631B"/>
    <w:rsid w:val="00411B81"/>
    <w:rsid w:val="0047710A"/>
    <w:rsid w:val="00483AD2"/>
    <w:rsid w:val="004B1C26"/>
    <w:rsid w:val="004D432F"/>
    <w:rsid w:val="004F757D"/>
    <w:rsid w:val="00502091"/>
    <w:rsid w:val="00514B8F"/>
    <w:rsid w:val="005D339F"/>
    <w:rsid w:val="005D5707"/>
    <w:rsid w:val="005E5C29"/>
    <w:rsid w:val="005E753E"/>
    <w:rsid w:val="00621575"/>
    <w:rsid w:val="006260B3"/>
    <w:rsid w:val="00660CEB"/>
    <w:rsid w:val="006648EE"/>
    <w:rsid w:val="00693FCF"/>
    <w:rsid w:val="006B169A"/>
    <w:rsid w:val="006B6F1F"/>
    <w:rsid w:val="006C5FBC"/>
    <w:rsid w:val="006E3456"/>
    <w:rsid w:val="006F30E4"/>
    <w:rsid w:val="007A3A10"/>
    <w:rsid w:val="007B3AF1"/>
    <w:rsid w:val="00810ADD"/>
    <w:rsid w:val="00827BAC"/>
    <w:rsid w:val="00832791"/>
    <w:rsid w:val="00867682"/>
    <w:rsid w:val="008A03DC"/>
    <w:rsid w:val="0091083A"/>
    <w:rsid w:val="00965A3D"/>
    <w:rsid w:val="009A3077"/>
    <w:rsid w:val="009B1854"/>
    <w:rsid w:val="00A02A42"/>
    <w:rsid w:val="00A62711"/>
    <w:rsid w:val="00A94B69"/>
    <w:rsid w:val="00AE0CAC"/>
    <w:rsid w:val="00AF7DF1"/>
    <w:rsid w:val="00B04FB0"/>
    <w:rsid w:val="00B4348A"/>
    <w:rsid w:val="00B467DD"/>
    <w:rsid w:val="00B565B2"/>
    <w:rsid w:val="00B614BB"/>
    <w:rsid w:val="00B65150"/>
    <w:rsid w:val="00BC65A1"/>
    <w:rsid w:val="00BF16C1"/>
    <w:rsid w:val="00BF6162"/>
    <w:rsid w:val="00C40754"/>
    <w:rsid w:val="00C4304B"/>
    <w:rsid w:val="00C80669"/>
    <w:rsid w:val="00C84909"/>
    <w:rsid w:val="00CD17A9"/>
    <w:rsid w:val="00CD3615"/>
    <w:rsid w:val="00CD3C6C"/>
    <w:rsid w:val="00D17F2F"/>
    <w:rsid w:val="00D35096"/>
    <w:rsid w:val="00D44186"/>
    <w:rsid w:val="00DB427A"/>
    <w:rsid w:val="00DB5A28"/>
    <w:rsid w:val="00DE54F0"/>
    <w:rsid w:val="00E51501"/>
    <w:rsid w:val="00E758B5"/>
    <w:rsid w:val="00E84CBB"/>
    <w:rsid w:val="00EC79A5"/>
    <w:rsid w:val="00EF2AF6"/>
    <w:rsid w:val="00F41CD3"/>
    <w:rsid w:val="00F7374C"/>
    <w:rsid w:val="00F74E9B"/>
    <w:rsid w:val="00FA6A03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F27C"/>
  <w15:chartTrackingRefBased/>
  <w15:docId w15:val="{7162BD04-A8FC-4C92-8D14-EF1EF0E8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B4348A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B4348A"/>
    <w:rPr>
      <w:color w:val="605E5C"/>
      <w:shd w:val="clear" w:color="auto" w:fill="E1DFDD"/>
    </w:rPr>
  </w:style>
  <w:style w:type="character" w:styleId="Referencakomentara">
    <w:name w:val="annotation reference"/>
    <w:basedOn w:val="Zadanifontodlomka"/>
    <w:uiPriority w:val="99"/>
    <w:semiHidden/>
    <w:unhideWhenUsed/>
    <w:rsid w:val="002D6AAC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D6AAC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D6AAC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D6AAC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D6AAC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D6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D6AAC"/>
    <w:rPr>
      <w:rFonts w:ascii="Segoe UI" w:hAnsi="Segoe UI" w:cs="Segoe UI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F74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i.speciesplus.net/users/sign_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speciesplus.net/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 Kusic</dc:creator>
  <cp:keywords/>
  <dc:description/>
  <cp:lastModifiedBy>Ida Partl</cp:lastModifiedBy>
  <cp:revision>13</cp:revision>
  <cp:lastPrinted>2021-08-04T14:31:00Z</cp:lastPrinted>
  <dcterms:created xsi:type="dcterms:W3CDTF">2021-08-19T08:35:00Z</dcterms:created>
  <dcterms:modified xsi:type="dcterms:W3CDTF">2021-08-24T07:22:00Z</dcterms:modified>
</cp:coreProperties>
</file>